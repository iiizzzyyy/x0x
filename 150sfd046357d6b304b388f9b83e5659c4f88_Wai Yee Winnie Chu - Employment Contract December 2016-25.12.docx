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B45" w:rsidRPr="00B3689D" w:rsidRDefault="00540DCF" w:rsidP="00D94852">
      <w:pPr>
        <w:spacing w:line="276" w:lineRule="auto"/>
        <w:ind w:left="0"/>
        <w:jc w:val="center"/>
        <w:outlineLvl w:val="0"/>
        <w:rPr>
          <w:rFonts w:ascii="Calibri" w:hAnsi="Calibri"/>
          <w:b/>
          <w:bCs/>
          <w:sz w:val="28"/>
          <w:szCs w:val="28"/>
        </w:rPr>
      </w:pPr>
      <w:r w:rsidRPr="00B3689D">
        <w:rPr>
          <w:rFonts w:ascii="Calibri" w:hAnsi="Calibri"/>
          <w:b/>
          <w:bCs/>
          <w:sz w:val="28"/>
          <w:szCs w:val="28"/>
        </w:rPr>
        <w:t>EMPLOYMENT CONTRACT</w:t>
      </w:r>
    </w:p>
    <w:p w:rsidR="00731B45" w:rsidRPr="00D66F97" w:rsidRDefault="00D94852" w:rsidP="00D94852">
      <w:pPr>
        <w:spacing w:line="276" w:lineRule="auto"/>
        <w:ind w:left="0"/>
        <w:jc w:val="center"/>
        <w:rPr>
          <w:rFonts w:ascii="Calibri" w:hAnsi="Calibri"/>
          <w:szCs w:val="24"/>
        </w:rPr>
      </w:pPr>
      <w:r>
        <w:rPr>
          <w:rFonts w:ascii="Calibri" w:hAnsi="Calibri"/>
          <w:szCs w:val="24"/>
        </w:rPr>
        <w:t>(“Employment Contract”, “Contract”)</w:t>
      </w:r>
    </w:p>
    <w:p w:rsidR="00056F14" w:rsidRPr="00056F14" w:rsidRDefault="00056F14" w:rsidP="00056F14">
      <w:pPr>
        <w:tabs>
          <w:tab w:val="left" w:pos="567"/>
        </w:tabs>
        <w:ind w:left="567" w:hanging="567"/>
        <w:rPr>
          <w:rFonts w:ascii="Calibri" w:hAnsi="Calibri"/>
          <w:sz w:val="12"/>
          <w:szCs w:val="12"/>
        </w:rPr>
      </w:pPr>
    </w:p>
    <w:p w:rsidR="00731B45" w:rsidRPr="00D66F97" w:rsidRDefault="00540DCF" w:rsidP="00D57F63">
      <w:pPr>
        <w:spacing w:line="276" w:lineRule="auto"/>
        <w:ind w:left="0"/>
        <w:outlineLvl w:val="0"/>
        <w:rPr>
          <w:rFonts w:ascii="Calibri" w:hAnsi="Calibri"/>
          <w:szCs w:val="24"/>
        </w:rPr>
      </w:pPr>
      <w:r w:rsidRPr="00D66F97">
        <w:rPr>
          <w:rFonts w:ascii="Calibri" w:hAnsi="Calibri"/>
          <w:szCs w:val="24"/>
        </w:rPr>
        <w:t>The undersigned</w:t>
      </w:r>
      <w:r w:rsidR="00731B45" w:rsidRPr="00D66F97">
        <w:rPr>
          <w:rFonts w:ascii="Calibri" w:hAnsi="Calibri"/>
          <w:szCs w:val="24"/>
        </w:rPr>
        <w:t>:</w:t>
      </w:r>
    </w:p>
    <w:p w:rsidR="00731B45" w:rsidRPr="00D66F97" w:rsidRDefault="00731B45" w:rsidP="00D57F63">
      <w:pPr>
        <w:spacing w:line="276" w:lineRule="auto"/>
        <w:rPr>
          <w:rFonts w:ascii="Calibri" w:hAnsi="Calibri"/>
          <w:szCs w:val="24"/>
        </w:rPr>
      </w:pPr>
    </w:p>
    <w:p w:rsidR="00731B45" w:rsidRPr="00D66F97" w:rsidRDefault="00731B45" w:rsidP="00387069">
      <w:pPr>
        <w:tabs>
          <w:tab w:val="left" w:pos="567"/>
        </w:tabs>
        <w:spacing w:line="276" w:lineRule="auto"/>
        <w:ind w:left="567" w:hanging="567"/>
        <w:rPr>
          <w:rFonts w:ascii="Calibri" w:hAnsi="Calibri"/>
          <w:szCs w:val="24"/>
        </w:rPr>
      </w:pPr>
      <w:r w:rsidRPr="00D66F97">
        <w:rPr>
          <w:rFonts w:ascii="Calibri" w:hAnsi="Calibri"/>
          <w:szCs w:val="24"/>
        </w:rPr>
        <w:t>1.</w:t>
      </w:r>
      <w:r w:rsidRPr="00D66F97">
        <w:rPr>
          <w:rFonts w:ascii="Calibri" w:hAnsi="Calibri"/>
          <w:szCs w:val="24"/>
        </w:rPr>
        <w:tab/>
      </w:r>
      <w:r w:rsidR="0086378C" w:rsidRPr="00D66F97">
        <w:rPr>
          <w:rFonts w:ascii="Calibri" w:hAnsi="Calibri"/>
          <w:szCs w:val="24"/>
        </w:rPr>
        <w:t xml:space="preserve">XML </w:t>
      </w:r>
      <w:r w:rsidR="008812F3" w:rsidRPr="00D66F97">
        <w:rPr>
          <w:rFonts w:ascii="Calibri" w:hAnsi="Calibri"/>
          <w:szCs w:val="24"/>
        </w:rPr>
        <w:t>(</w:t>
      </w:r>
      <w:r w:rsidR="0078479A">
        <w:rPr>
          <w:rFonts w:ascii="Calibri" w:hAnsi="Calibri"/>
          <w:szCs w:val="24"/>
        </w:rPr>
        <w:t>Hong Kong</w:t>
      </w:r>
      <w:r w:rsidR="008812F3" w:rsidRPr="00D66F97">
        <w:rPr>
          <w:rFonts w:ascii="Calibri" w:hAnsi="Calibri"/>
          <w:szCs w:val="24"/>
        </w:rPr>
        <w:t>)</w:t>
      </w:r>
      <w:r w:rsidR="0086378C" w:rsidRPr="00D66F97">
        <w:rPr>
          <w:rFonts w:ascii="Calibri" w:hAnsi="Calibri"/>
          <w:szCs w:val="24"/>
        </w:rPr>
        <w:t xml:space="preserve"> Ltd.</w:t>
      </w:r>
      <w:r w:rsidR="006F4001">
        <w:rPr>
          <w:rFonts w:ascii="Calibri" w:hAnsi="Calibri"/>
          <w:szCs w:val="24"/>
        </w:rPr>
        <w:t xml:space="preserve">, </w:t>
      </w:r>
      <w:r w:rsidR="00387069">
        <w:rPr>
          <w:rFonts w:ascii="Calibri" w:hAnsi="Calibri"/>
          <w:szCs w:val="24"/>
        </w:rPr>
        <w:t xml:space="preserve">with its registered office at </w:t>
      </w:r>
      <w:r w:rsidR="00387069" w:rsidRPr="00387069">
        <w:rPr>
          <w:rFonts w:ascii="Calibri" w:hAnsi="Calibri"/>
          <w:szCs w:val="24"/>
        </w:rPr>
        <w:t>2310 Dominion Centre</w:t>
      </w:r>
      <w:r w:rsidR="00387069">
        <w:rPr>
          <w:rFonts w:ascii="Calibri" w:hAnsi="Calibri"/>
          <w:szCs w:val="24"/>
        </w:rPr>
        <w:t xml:space="preserve">, </w:t>
      </w:r>
      <w:r w:rsidR="00387069" w:rsidRPr="00387069">
        <w:rPr>
          <w:rFonts w:ascii="Calibri" w:hAnsi="Calibri"/>
          <w:szCs w:val="24"/>
        </w:rPr>
        <w:t>43-59 Queen's Road East</w:t>
      </w:r>
      <w:r w:rsidR="00387069">
        <w:rPr>
          <w:rFonts w:ascii="Calibri" w:hAnsi="Calibri"/>
          <w:szCs w:val="24"/>
        </w:rPr>
        <w:t xml:space="preserve">, </w:t>
      </w:r>
      <w:r w:rsidR="00387069" w:rsidRPr="00387069">
        <w:rPr>
          <w:rFonts w:ascii="Calibri" w:hAnsi="Calibri"/>
          <w:szCs w:val="24"/>
        </w:rPr>
        <w:t>Wanchai, Hong Kong</w:t>
      </w:r>
      <w:r w:rsidR="006F4001">
        <w:rPr>
          <w:rFonts w:ascii="Calibri" w:hAnsi="Calibri"/>
          <w:szCs w:val="24"/>
        </w:rPr>
        <w:t xml:space="preserve">; Registration number: </w:t>
      </w:r>
      <w:r w:rsidR="006F4001" w:rsidRPr="006F4001">
        <w:rPr>
          <w:rFonts w:ascii="Calibri" w:hAnsi="Calibri"/>
          <w:szCs w:val="24"/>
        </w:rPr>
        <w:t>2351184</w:t>
      </w:r>
    </w:p>
    <w:p w:rsidR="00731B45" w:rsidRPr="00D66F97" w:rsidRDefault="00731B45" w:rsidP="00D57F63">
      <w:pPr>
        <w:tabs>
          <w:tab w:val="left" w:pos="567"/>
        </w:tabs>
        <w:spacing w:line="276" w:lineRule="auto"/>
        <w:ind w:left="567" w:hanging="567"/>
        <w:rPr>
          <w:rFonts w:ascii="Calibri" w:hAnsi="Calibri"/>
          <w:szCs w:val="24"/>
        </w:rPr>
      </w:pPr>
      <w:r w:rsidRPr="00D66F97">
        <w:rPr>
          <w:rFonts w:ascii="Calibri" w:hAnsi="Calibri"/>
          <w:szCs w:val="24"/>
        </w:rPr>
        <w:tab/>
      </w:r>
      <w:r w:rsidR="00B3689D">
        <w:rPr>
          <w:rFonts w:ascii="Calibri" w:hAnsi="Calibri"/>
          <w:szCs w:val="24"/>
        </w:rPr>
        <w:t>hereinafter to be called: “the E</w:t>
      </w:r>
      <w:r w:rsidR="00540DCF" w:rsidRPr="00D66F97">
        <w:rPr>
          <w:rFonts w:ascii="Calibri" w:hAnsi="Calibri"/>
          <w:szCs w:val="24"/>
        </w:rPr>
        <w:t>mployer</w:t>
      </w:r>
      <w:r w:rsidRPr="00D66F97">
        <w:rPr>
          <w:rFonts w:ascii="Calibri" w:hAnsi="Calibri"/>
          <w:szCs w:val="24"/>
        </w:rPr>
        <w:t>";</w:t>
      </w:r>
    </w:p>
    <w:p w:rsidR="00731B45" w:rsidRPr="00056F14" w:rsidRDefault="00731B45" w:rsidP="00056F14">
      <w:pPr>
        <w:tabs>
          <w:tab w:val="left" w:pos="567"/>
        </w:tabs>
        <w:ind w:left="567" w:hanging="567"/>
        <w:rPr>
          <w:rFonts w:ascii="Calibri" w:hAnsi="Calibri"/>
          <w:sz w:val="12"/>
          <w:szCs w:val="12"/>
        </w:rPr>
      </w:pPr>
    </w:p>
    <w:p w:rsidR="00731B45" w:rsidRPr="00D66F97" w:rsidRDefault="00540DCF" w:rsidP="00D57F63">
      <w:pPr>
        <w:tabs>
          <w:tab w:val="left" w:pos="567"/>
        </w:tabs>
        <w:spacing w:line="276" w:lineRule="auto"/>
        <w:ind w:left="567" w:hanging="567"/>
        <w:rPr>
          <w:rFonts w:ascii="Calibri" w:hAnsi="Calibri"/>
          <w:szCs w:val="24"/>
        </w:rPr>
      </w:pPr>
      <w:r w:rsidRPr="00D66F97">
        <w:rPr>
          <w:rFonts w:ascii="Calibri" w:hAnsi="Calibri"/>
          <w:szCs w:val="24"/>
        </w:rPr>
        <w:t>and</w:t>
      </w:r>
    </w:p>
    <w:p w:rsidR="00731B45" w:rsidRPr="00056F14" w:rsidRDefault="00731B45" w:rsidP="00056F14">
      <w:pPr>
        <w:tabs>
          <w:tab w:val="left" w:pos="567"/>
        </w:tabs>
        <w:ind w:left="567" w:hanging="567"/>
        <w:rPr>
          <w:rFonts w:ascii="Calibri" w:hAnsi="Calibri"/>
          <w:sz w:val="12"/>
          <w:szCs w:val="12"/>
        </w:rPr>
      </w:pPr>
    </w:p>
    <w:p w:rsidR="009527C8" w:rsidRPr="009527C8" w:rsidRDefault="004A36F2" w:rsidP="009527C8">
      <w:pPr>
        <w:tabs>
          <w:tab w:val="left" w:pos="567"/>
        </w:tabs>
        <w:spacing w:line="276" w:lineRule="auto"/>
        <w:ind w:left="567" w:hanging="567"/>
        <w:jc w:val="left"/>
        <w:rPr>
          <w:rFonts w:ascii="Calibri" w:hAnsi="Calibri"/>
          <w:szCs w:val="24"/>
        </w:rPr>
      </w:pPr>
      <w:r w:rsidRPr="00D66F97">
        <w:rPr>
          <w:rFonts w:ascii="Calibri" w:hAnsi="Calibri"/>
          <w:szCs w:val="24"/>
        </w:rPr>
        <w:t>2.</w:t>
      </w:r>
      <w:r w:rsidRPr="00D66F97">
        <w:rPr>
          <w:rFonts w:ascii="Calibri" w:hAnsi="Calibri"/>
          <w:szCs w:val="24"/>
        </w:rPr>
        <w:tab/>
      </w:r>
      <w:r w:rsidR="009527C8">
        <w:rPr>
          <w:rFonts w:ascii="Calibri" w:hAnsi="Calibri"/>
          <w:szCs w:val="24"/>
        </w:rPr>
        <w:t>Wai Yee Winnie Chu</w:t>
      </w:r>
      <w:r w:rsidR="0078479A" w:rsidRPr="00387069">
        <w:rPr>
          <w:rFonts w:ascii="Calibri" w:hAnsi="Calibri"/>
          <w:szCs w:val="24"/>
        </w:rPr>
        <w:t xml:space="preserve"> of </w:t>
      </w:r>
      <w:r w:rsidR="009527C8">
        <w:rPr>
          <w:rFonts w:ascii="Calibri" w:hAnsi="Calibri"/>
          <w:szCs w:val="24"/>
        </w:rPr>
        <w:t>Flat B, 29/F</w:t>
      </w:r>
      <w:r w:rsidR="009527C8" w:rsidRPr="009527C8">
        <w:rPr>
          <w:rFonts w:ascii="Calibri" w:hAnsi="Calibri"/>
          <w:szCs w:val="24"/>
        </w:rPr>
        <w:t>, 48 Lyttelton Road, Mid-levels, Hong Kong</w:t>
      </w:r>
      <w:r w:rsidR="009527C8">
        <w:rPr>
          <w:rFonts w:ascii="Calibri" w:hAnsi="Calibri"/>
          <w:szCs w:val="24"/>
        </w:rPr>
        <w:t xml:space="preserve">, Passport number: </w:t>
      </w:r>
      <w:r w:rsidR="009527C8" w:rsidRPr="009527C8">
        <w:rPr>
          <w:rFonts w:ascii="Calibri" w:hAnsi="Calibri"/>
          <w:szCs w:val="24"/>
        </w:rPr>
        <w:t>KJ0087221</w:t>
      </w:r>
    </w:p>
    <w:p w:rsidR="004A36F2" w:rsidRPr="00D66F97" w:rsidRDefault="004A36F2" w:rsidP="004A36F2">
      <w:pPr>
        <w:tabs>
          <w:tab w:val="left" w:pos="567"/>
        </w:tabs>
        <w:spacing w:line="276" w:lineRule="auto"/>
        <w:ind w:left="567" w:hanging="567"/>
        <w:rPr>
          <w:rFonts w:ascii="Calibri" w:hAnsi="Calibri"/>
          <w:szCs w:val="24"/>
        </w:rPr>
      </w:pPr>
      <w:r w:rsidRPr="00D66F97">
        <w:rPr>
          <w:rFonts w:ascii="Calibri" w:hAnsi="Calibri"/>
          <w:szCs w:val="24"/>
        </w:rPr>
        <w:tab/>
      </w:r>
      <w:r>
        <w:rPr>
          <w:rFonts w:ascii="Calibri" w:hAnsi="Calibri"/>
          <w:szCs w:val="24"/>
        </w:rPr>
        <w:t>hereinafter to be called: “the E</w:t>
      </w:r>
      <w:r w:rsidRPr="00D66F97">
        <w:rPr>
          <w:rFonts w:ascii="Calibri" w:hAnsi="Calibri"/>
          <w:szCs w:val="24"/>
        </w:rPr>
        <w:t>mployee";</w:t>
      </w:r>
    </w:p>
    <w:p w:rsidR="00731B45" w:rsidRPr="00056F14" w:rsidRDefault="00731B45" w:rsidP="00056F14">
      <w:pPr>
        <w:tabs>
          <w:tab w:val="left" w:pos="567"/>
        </w:tabs>
        <w:ind w:left="567" w:hanging="567"/>
        <w:rPr>
          <w:rFonts w:ascii="Calibri" w:hAnsi="Calibri"/>
          <w:sz w:val="12"/>
          <w:szCs w:val="12"/>
        </w:rPr>
      </w:pPr>
    </w:p>
    <w:p w:rsidR="00731B45" w:rsidRPr="00D66F97" w:rsidRDefault="00DE6BB2" w:rsidP="00036620">
      <w:pPr>
        <w:tabs>
          <w:tab w:val="left" w:pos="567"/>
        </w:tabs>
        <w:spacing w:line="276" w:lineRule="auto"/>
        <w:ind w:left="567" w:hanging="567"/>
        <w:outlineLvl w:val="0"/>
        <w:rPr>
          <w:rFonts w:ascii="Calibri" w:hAnsi="Calibri"/>
          <w:szCs w:val="24"/>
        </w:rPr>
      </w:pPr>
      <w:r>
        <w:rPr>
          <w:rFonts w:ascii="Calibri" w:hAnsi="Calibri"/>
          <w:szCs w:val="24"/>
        </w:rPr>
        <w:t>S</w:t>
      </w:r>
      <w:r w:rsidR="00D94852">
        <w:rPr>
          <w:rFonts w:ascii="Calibri" w:hAnsi="Calibri"/>
          <w:szCs w:val="24"/>
        </w:rPr>
        <w:t>tate to have entered into an Employment C</w:t>
      </w:r>
      <w:r w:rsidR="00540DCF" w:rsidRPr="00D66F97">
        <w:rPr>
          <w:rFonts w:ascii="Calibri" w:hAnsi="Calibri"/>
          <w:szCs w:val="24"/>
        </w:rPr>
        <w:t xml:space="preserve">ontract under the </w:t>
      </w:r>
      <w:r w:rsidR="008A4D0B" w:rsidRPr="00D66F97">
        <w:rPr>
          <w:rFonts w:ascii="Calibri" w:hAnsi="Calibri"/>
          <w:szCs w:val="24"/>
        </w:rPr>
        <w:t>following</w:t>
      </w:r>
      <w:r w:rsidR="00540DCF" w:rsidRPr="00D66F97">
        <w:rPr>
          <w:rFonts w:ascii="Calibri" w:hAnsi="Calibri"/>
          <w:szCs w:val="24"/>
        </w:rPr>
        <w:t xml:space="preserve"> conditions</w:t>
      </w:r>
      <w:r w:rsidR="00815B82" w:rsidRPr="00D66F97">
        <w:rPr>
          <w:rFonts w:ascii="Calibri" w:hAnsi="Calibri"/>
          <w:szCs w:val="24"/>
        </w:rPr>
        <w:t>.</w:t>
      </w:r>
    </w:p>
    <w:p w:rsidR="00540DCF" w:rsidRPr="00D66F97" w:rsidRDefault="00540DCF" w:rsidP="0086378C">
      <w:pPr>
        <w:tabs>
          <w:tab w:val="left" w:pos="567"/>
        </w:tabs>
        <w:spacing w:line="276" w:lineRule="auto"/>
        <w:ind w:left="0"/>
        <w:rPr>
          <w:rFonts w:ascii="Calibri" w:hAnsi="Calibri"/>
          <w:szCs w:val="24"/>
        </w:rPr>
      </w:pPr>
    </w:p>
    <w:p w:rsidR="00731B45" w:rsidRPr="00D66F97" w:rsidRDefault="008A4D0B" w:rsidP="008812F3">
      <w:pPr>
        <w:tabs>
          <w:tab w:val="left" w:pos="567"/>
        </w:tabs>
        <w:spacing w:line="276" w:lineRule="auto"/>
        <w:ind w:left="567" w:hanging="567"/>
        <w:outlineLvl w:val="0"/>
        <w:rPr>
          <w:rFonts w:ascii="Calibri" w:hAnsi="Calibri"/>
          <w:szCs w:val="24"/>
        </w:rPr>
      </w:pPr>
      <w:r w:rsidRPr="00D66F97">
        <w:rPr>
          <w:rFonts w:ascii="Calibri" w:hAnsi="Calibri"/>
          <w:szCs w:val="24"/>
          <w:u w:val="single"/>
        </w:rPr>
        <w:t>Article</w:t>
      </w:r>
      <w:r w:rsidR="00731B45" w:rsidRPr="00D66F97">
        <w:rPr>
          <w:rFonts w:ascii="Calibri" w:hAnsi="Calibri"/>
          <w:szCs w:val="24"/>
          <w:u w:val="single"/>
        </w:rPr>
        <w:t xml:space="preserve"> 1: </w:t>
      </w:r>
      <w:r w:rsidR="008812F3" w:rsidRPr="00D66F97">
        <w:rPr>
          <w:rFonts w:ascii="Calibri" w:hAnsi="Calibri"/>
          <w:szCs w:val="24"/>
          <w:u w:val="single"/>
        </w:rPr>
        <w:t>G</w:t>
      </w:r>
      <w:r w:rsidR="00540DCF" w:rsidRPr="00D66F97">
        <w:rPr>
          <w:rFonts w:ascii="Calibri" w:hAnsi="Calibri"/>
          <w:szCs w:val="24"/>
          <w:u w:val="single"/>
        </w:rPr>
        <w:t xml:space="preserve">eneral terms and conditions for employment </w:t>
      </w:r>
    </w:p>
    <w:p w:rsidR="00731B45" w:rsidRPr="00D66F97" w:rsidRDefault="00540DCF" w:rsidP="006F4C59">
      <w:pPr>
        <w:numPr>
          <w:ilvl w:val="1"/>
          <w:numId w:val="1"/>
        </w:numPr>
        <w:tabs>
          <w:tab w:val="left" w:pos="567"/>
        </w:tabs>
        <w:spacing w:line="276" w:lineRule="auto"/>
        <w:rPr>
          <w:rFonts w:ascii="Calibri" w:hAnsi="Calibri"/>
          <w:szCs w:val="24"/>
        </w:rPr>
      </w:pPr>
      <w:r w:rsidRPr="00D66F97">
        <w:rPr>
          <w:rFonts w:ascii="Calibri" w:hAnsi="Calibri"/>
          <w:szCs w:val="24"/>
        </w:rPr>
        <w:t xml:space="preserve">The general terms and conditions for employment for staff employed by the </w:t>
      </w:r>
      <w:r w:rsidR="00B3689D">
        <w:rPr>
          <w:rFonts w:ascii="Calibri" w:hAnsi="Calibri"/>
          <w:szCs w:val="24"/>
        </w:rPr>
        <w:t>Employer</w:t>
      </w:r>
      <w:r w:rsidRPr="00D66F97">
        <w:rPr>
          <w:rFonts w:ascii="Calibri" w:hAnsi="Calibri"/>
          <w:szCs w:val="24"/>
        </w:rPr>
        <w:t xml:space="preserve"> shall apply</w:t>
      </w:r>
      <w:r w:rsidR="001930E8">
        <w:rPr>
          <w:rFonts w:ascii="Calibri" w:hAnsi="Calibri"/>
          <w:szCs w:val="24"/>
        </w:rPr>
        <w:t xml:space="preserve"> (“Employee Handbook”)</w:t>
      </w:r>
      <w:r w:rsidRPr="00D66F97">
        <w:rPr>
          <w:rFonts w:ascii="Calibri" w:hAnsi="Calibri"/>
          <w:szCs w:val="24"/>
        </w:rPr>
        <w:t>.</w:t>
      </w:r>
    </w:p>
    <w:p w:rsidR="00540DCF" w:rsidRPr="00D66F97" w:rsidRDefault="00540DCF" w:rsidP="006F4C59">
      <w:pPr>
        <w:numPr>
          <w:ilvl w:val="1"/>
          <w:numId w:val="1"/>
        </w:numPr>
        <w:tabs>
          <w:tab w:val="left" w:pos="567"/>
        </w:tabs>
        <w:spacing w:line="276" w:lineRule="auto"/>
        <w:rPr>
          <w:rFonts w:ascii="Calibri" w:hAnsi="Calibri"/>
          <w:szCs w:val="24"/>
        </w:rPr>
      </w:pPr>
      <w:r w:rsidRPr="00D66F97">
        <w:rPr>
          <w:rFonts w:ascii="Calibri" w:hAnsi="Calibri"/>
          <w:szCs w:val="24"/>
        </w:rPr>
        <w:t xml:space="preserve">The </w:t>
      </w:r>
      <w:r w:rsidR="00B3689D">
        <w:rPr>
          <w:rFonts w:ascii="Calibri" w:hAnsi="Calibri"/>
          <w:szCs w:val="24"/>
        </w:rPr>
        <w:t>Employee</w:t>
      </w:r>
      <w:r w:rsidRPr="00D66F97">
        <w:rPr>
          <w:rFonts w:ascii="Calibri" w:hAnsi="Calibri"/>
          <w:szCs w:val="24"/>
        </w:rPr>
        <w:t xml:space="preserve"> states to have received a copy of </w:t>
      </w:r>
      <w:r w:rsidR="001930E8">
        <w:rPr>
          <w:rFonts w:ascii="Calibri" w:hAnsi="Calibri"/>
          <w:szCs w:val="24"/>
        </w:rPr>
        <w:t>Employee Handbook</w:t>
      </w:r>
      <w:r w:rsidRPr="00D66F97">
        <w:rPr>
          <w:rFonts w:ascii="Calibri" w:hAnsi="Calibri"/>
          <w:szCs w:val="24"/>
        </w:rPr>
        <w:t>.</w:t>
      </w:r>
    </w:p>
    <w:p w:rsidR="00540DCF" w:rsidRPr="00D66F97" w:rsidRDefault="00540DCF" w:rsidP="006F4C59">
      <w:pPr>
        <w:numPr>
          <w:ilvl w:val="1"/>
          <w:numId w:val="1"/>
        </w:numPr>
        <w:tabs>
          <w:tab w:val="left" w:pos="567"/>
        </w:tabs>
        <w:spacing w:line="276" w:lineRule="auto"/>
        <w:rPr>
          <w:rFonts w:ascii="Calibri" w:hAnsi="Calibri"/>
          <w:szCs w:val="24"/>
        </w:rPr>
      </w:pPr>
      <w:r w:rsidRPr="00D66F97">
        <w:rPr>
          <w:rFonts w:ascii="Calibri" w:hAnsi="Calibri"/>
          <w:szCs w:val="24"/>
        </w:rPr>
        <w:t xml:space="preserve">The </w:t>
      </w:r>
      <w:r w:rsidR="00B3689D">
        <w:rPr>
          <w:rFonts w:ascii="Calibri" w:hAnsi="Calibri"/>
          <w:szCs w:val="24"/>
        </w:rPr>
        <w:t>Employer</w:t>
      </w:r>
      <w:r w:rsidR="0091337B" w:rsidRPr="00D66F97">
        <w:rPr>
          <w:rFonts w:ascii="Calibri" w:hAnsi="Calibri"/>
          <w:szCs w:val="24"/>
        </w:rPr>
        <w:t xml:space="preserve"> emphatically reserves</w:t>
      </w:r>
      <w:r w:rsidRPr="00D66F97">
        <w:rPr>
          <w:rFonts w:ascii="Calibri" w:hAnsi="Calibri"/>
          <w:szCs w:val="24"/>
        </w:rPr>
        <w:t xml:space="preserve"> the right to alter </w:t>
      </w:r>
      <w:r w:rsidR="001930E8">
        <w:rPr>
          <w:rFonts w:ascii="Calibri" w:hAnsi="Calibri"/>
          <w:szCs w:val="24"/>
        </w:rPr>
        <w:t>Employee Handbook time to time</w:t>
      </w:r>
      <w:r w:rsidRPr="00D66F97">
        <w:rPr>
          <w:rFonts w:ascii="Calibri" w:hAnsi="Calibri"/>
          <w:szCs w:val="24"/>
        </w:rPr>
        <w:t>.</w:t>
      </w:r>
    </w:p>
    <w:p w:rsidR="00731B45" w:rsidRPr="00D66F97" w:rsidRDefault="00731B45" w:rsidP="006F4C59">
      <w:pPr>
        <w:tabs>
          <w:tab w:val="left" w:pos="567"/>
        </w:tabs>
        <w:spacing w:line="276" w:lineRule="auto"/>
        <w:ind w:left="567" w:hanging="567"/>
        <w:rPr>
          <w:rFonts w:ascii="Calibri" w:hAnsi="Calibri"/>
          <w:szCs w:val="24"/>
        </w:rPr>
      </w:pPr>
    </w:p>
    <w:p w:rsidR="00731B45" w:rsidRPr="00D66F97" w:rsidRDefault="008A4D0B" w:rsidP="006F4C59">
      <w:pPr>
        <w:tabs>
          <w:tab w:val="left" w:pos="567"/>
        </w:tabs>
        <w:spacing w:line="276" w:lineRule="auto"/>
        <w:ind w:left="567" w:hanging="567"/>
        <w:outlineLvl w:val="0"/>
        <w:rPr>
          <w:rFonts w:ascii="Calibri" w:hAnsi="Calibri"/>
          <w:szCs w:val="24"/>
        </w:rPr>
      </w:pPr>
      <w:r w:rsidRPr="00D66F97">
        <w:rPr>
          <w:rFonts w:ascii="Calibri" w:hAnsi="Calibri"/>
          <w:szCs w:val="24"/>
          <w:u w:val="single"/>
        </w:rPr>
        <w:t>Article</w:t>
      </w:r>
      <w:r w:rsidR="00731B45" w:rsidRPr="00D66F97">
        <w:rPr>
          <w:rFonts w:ascii="Calibri" w:hAnsi="Calibri"/>
          <w:szCs w:val="24"/>
          <w:u w:val="single"/>
        </w:rPr>
        <w:t xml:space="preserve"> 2: </w:t>
      </w:r>
      <w:r w:rsidR="008812F3" w:rsidRPr="00D66F97">
        <w:rPr>
          <w:rFonts w:ascii="Calibri" w:hAnsi="Calibri"/>
          <w:szCs w:val="24"/>
          <w:u w:val="single"/>
        </w:rPr>
        <w:t>D</w:t>
      </w:r>
      <w:r w:rsidR="00540DCF" w:rsidRPr="00D66F97">
        <w:rPr>
          <w:rFonts w:ascii="Calibri" w:hAnsi="Calibri"/>
          <w:szCs w:val="24"/>
          <w:u w:val="single"/>
        </w:rPr>
        <w:t>ate of commencement</w:t>
      </w:r>
    </w:p>
    <w:p w:rsidR="006C5B47" w:rsidRPr="00024CCC" w:rsidRDefault="004A36F2" w:rsidP="005B2520">
      <w:pPr>
        <w:numPr>
          <w:ilvl w:val="1"/>
          <w:numId w:val="9"/>
        </w:numPr>
        <w:spacing w:line="276" w:lineRule="auto"/>
        <w:ind w:left="567" w:hanging="567"/>
        <w:rPr>
          <w:rFonts w:ascii="Calibri" w:hAnsi="Calibri"/>
          <w:szCs w:val="24"/>
        </w:rPr>
      </w:pPr>
      <w:r w:rsidRPr="00D66F97">
        <w:rPr>
          <w:rFonts w:ascii="Calibri" w:hAnsi="Calibri"/>
          <w:szCs w:val="24"/>
        </w:rPr>
        <w:t xml:space="preserve">The </w:t>
      </w:r>
      <w:r>
        <w:rPr>
          <w:rFonts w:ascii="Calibri" w:hAnsi="Calibri"/>
          <w:szCs w:val="24"/>
        </w:rPr>
        <w:t>Employee</w:t>
      </w:r>
      <w:r w:rsidRPr="00D66F97">
        <w:rPr>
          <w:rFonts w:ascii="Calibri" w:hAnsi="Calibri"/>
          <w:szCs w:val="24"/>
        </w:rPr>
        <w:t xml:space="preserve"> shall be employed by the </w:t>
      </w:r>
      <w:r>
        <w:rPr>
          <w:rFonts w:ascii="Calibri" w:hAnsi="Calibri"/>
          <w:szCs w:val="24"/>
        </w:rPr>
        <w:t>Employer</w:t>
      </w:r>
      <w:r w:rsidRPr="00D66F97">
        <w:rPr>
          <w:rFonts w:ascii="Calibri" w:hAnsi="Calibri"/>
          <w:szCs w:val="24"/>
        </w:rPr>
        <w:t xml:space="preserve"> fro</w:t>
      </w:r>
      <w:r w:rsidRPr="00AE33D5">
        <w:rPr>
          <w:rFonts w:ascii="Calibri" w:hAnsi="Calibri"/>
          <w:szCs w:val="24"/>
        </w:rPr>
        <w:t xml:space="preserve">m </w:t>
      </w:r>
      <w:del w:id="0" w:author="Amit Danan" w:date="2017-01-12T18:52:00Z">
        <w:r w:rsidR="009527C8" w:rsidDel="005B2520">
          <w:rPr>
            <w:rFonts w:ascii="Calibri" w:hAnsi="Calibri"/>
            <w:szCs w:val="24"/>
          </w:rPr>
          <w:delText>1</w:delText>
        </w:r>
        <w:r w:rsidR="009527C8" w:rsidRPr="009527C8" w:rsidDel="005B2520">
          <w:rPr>
            <w:rFonts w:ascii="Calibri" w:hAnsi="Calibri"/>
            <w:szCs w:val="24"/>
            <w:vertAlign w:val="superscript"/>
          </w:rPr>
          <w:delText>st</w:delText>
        </w:r>
        <w:r w:rsidR="009527C8" w:rsidDel="005B2520">
          <w:rPr>
            <w:rFonts w:ascii="Calibri" w:hAnsi="Calibri"/>
            <w:szCs w:val="24"/>
          </w:rPr>
          <w:delText xml:space="preserve"> January</w:delText>
        </w:r>
      </w:del>
      <w:ins w:id="1" w:author="Amit Danan" w:date="2017-01-12T18:52:00Z">
        <w:r w:rsidR="005B2520">
          <w:rPr>
            <w:rFonts w:ascii="Calibri" w:hAnsi="Calibri"/>
            <w:szCs w:val="24"/>
          </w:rPr>
          <w:t>__________</w:t>
        </w:r>
      </w:ins>
      <w:bookmarkStart w:id="2" w:name="_GoBack"/>
      <w:bookmarkEnd w:id="2"/>
      <w:r w:rsidR="009527C8">
        <w:rPr>
          <w:rFonts w:ascii="Calibri" w:hAnsi="Calibri"/>
          <w:szCs w:val="24"/>
        </w:rPr>
        <w:t xml:space="preserve"> 2017 </w:t>
      </w:r>
      <w:r w:rsidRPr="00AE33D5">
        <w:rPr>
          <w:rFonts w:ascii="Calibri" w:hAnsi="Calibri"/>
          <w:szCs w:val="24"/>
        </w:rPr>
        <w:t>(“</w:t>
      </w:r>
      <w:r w:rsidRPr="00805995">
        <w:rPr>
          <w:rFonts w:ascii="Calibri" w:hAnsi="Calibri"/>
          <w:szCs w:val="24"/>
        </w:rPr>
        <w:t>Start Date”).</w:t>
      </w:r>
    </w:p>
    <w:p w:rsidR="00731B45" w:rsidRPr="00D66F97" w:rsidRDefault="00731B45" w:rsidP="006F4C59">
      <w:pPr>
        <w:tabs>
          <w:tab w:val="left" w:pos="567"/>
        </w:tabs>
        <w:spacing w:line="276" w:lineRule="auto"/>
        <w:ind w:left="567" w:hanging="567"/>
        <w:rPr>
          <w:rFonts w:ascii="Calibri" w:hAnsi="Calibri"/>
          <w:szCs w:val="24"/>
        </w:rPr>
      </w:pPr>
    </w:p>
    <w:p w:rsidR="00731B45" w:rsidRPr="00D66F97" w:rsidRDefault="008A4D0B" w:rsidP="006F4C59">
      <w:pPr>
        <w:tabs>
          <w:tab w:val="left" w:pos="567"/>
        </w:tabs>
        <w:spacing w:line="276" w:lineRule="auto"/>
        <w:ind w:left="567" w:hanging="567"/>
        <w:outlineLvl w:val="0"/>
        <w:rPr>
          <w:rFonts w:ascii="Calibri" w:hAnsi="Calibri"/>
          <w:szCs w:val="24"/>
        </w:rPr>
      </w:pPr>
      <w:r w:rsidRPr="00D66F97">
        <w:rPr>
          <w:rFonts w:ascii="Calibri" w:hAnsi="Calibri"/>
          <w:szCs w:val="24"/>
          <w:u w:val="single"/>
        </w:rPr>
        <w:t>Article</w:t>
      </w:r>
      <w:r w:rsidR="00731B45" w:rsidRPr="00D66F97">
        <w:rPr>
          <w:rFonts w:ascii="Calibri" w:hAnsi="Calibri"/>
          <w:szCs w:val="24"/>
          <w:u w:val="single"/>
        </w:rPr>
        <w:t xml:space="preserve"> 3: </w:t>
      </w:r>
      <w:r w:rsidR="008812F3" w:rsidRPr="00D66F97">
        <w:rPr>
          <w:rFonts w:ascii="Calibri" w:hAnsi="Calibri"/>
          <w:szCs w:val="24"/>
          <w:u w:val="single"/>
        </w:rPr>
        <w:t>J</w:t>
      </w:r>
      <w:r w:rsidR="00540DCF" w:rsidRPr="00D66F97">
        <w:rPr>
          <w:rFonts w:ascii="Calibri" w:hAnsi="Calibri"/>
          <w:szCs w:val="24"/>
          <w:u w:val="single"/>
        </w:rPr>
        <w:t>ob</w:t>
      </w:r>
    </w:p>
    <w:p w:rsidR="004A36F2" w:rsidRDefault="004A36F2" w:rsidP="00F712DF">
      <w:pPr>
        <w:numPr>
          <w:ilvl w:val="1"/>
          <w:numId w:val="6"/>
        </w:numPr>
        <w:tabs>
          <w:tab w:val="left" w:pos="567"/>
        </w:tabs>
        <w:spacing w:line="276" w:lineRule="auto"/>
        <w:ind w:left="567" w:hanging="567"/>
        <w:rPr>
          <w:rFonts w:ascii="Calibri" w:hAnsi="Calibri"/>
          <w:szCs w:val="24"/>
        </w:rPr>
      </w:pPr>
      <w:r w:rsidRPr="00D66F97">
        <w:rPr>
          <w:rFonts w:ascii="Calibri" w:hAnsi="Calibri"/>
          <w:szCs w:val="24"/>
        </w:rPr>
        <w:t xml:space="preserve">The </w:t>
      </w:r>
      <w:r>
        <w:rPr>
          <w:rFonts w:ascii="Calibri" w:hAnsi="Calibri"/>
          <w:szCs w:val="24"/>
        </w:rPr>
        <w:t>Employee</w:t>
      </w:r>
      <w:r w:rsidRPr="00D66F97">
        <w:rPr>
          <w:rFonts w:ascii="Calibri" w:hAnsi="Calibri"/>
          <w:szCs w:val="24"/>
        </w:rPr>
        <w:t xml:space="preserve"> shall be employed as </w:t>
      </w:r>
      <w:r w:rsidR="00F712DF">
        <w:rPr>
          <w:rFonts w:ascii="Calibri" w:hAnsi="Calibri"/>
          <w:szCs w:val="24"/>
        </w:rPr>
        <w:t xml:space="preserve">Director </w:t>
      </w:r>
      <w:r w:rsidR="00F712DF" w:rsidRPr="00F712DF">
        <w:rPr>
          <w:rFonts w:ascii="Calibri" w:hAnsi="Calibri"/>
          <w:szCs w:val="24"/>
        </w:rPr>
        <w:t xml:space="preserve">of </w:t>
      </w:r>
      <w:r w:rsidR="00024CCC" w:rsidRPr="00F712DF">
        <w:rPr>
          <w:rFonts w:ascii="Calibri" w:hAnsi="Calibri"/>
          <w:szCs w:val="24"/>
        </w:rPr>
        <w:t>Sales</w:t>
      </w:r>
      <w:r w:rsidR="00F712DF" w:rsidRPr="00F712DF">
        <w:rPr>
          <w:rFonts w:ascii="Calibri" w:hAnsi="Calibri"/>
          <w:szCs w:val="24"/>
        </w:rPr>
        <w:t xml:space="preserve"> </w:t>
      </w:r>
      <w:r w:rsidR="009527C8" w:rsidRPr="00F712DF">
        <w:rPr>
          <w:rFonts w:ascii="Calibri" w:hAnsi="Calibri"/>
          <w:szCs w:val="24"/>
        </w:rPr>
        <w:t>– Hong Kong.</w:t>
      </w:r>
      <w:r w:rsidR="00F712DF" w:rsidRPr="00F712DF">
        <w:rPr>
          <w:rFonts w:ascii="Calibri" w:hAnsi="Calibri"/>
          <w:szCs w:val="24"/>
        </w:rPr>
        <w:t xml:space="preserve"> </w:t>
      </w:r>
    </w:p>
    <w:p w:rsidR="00024CCC" w:rsidRPr="00024CCC" w:rsidRDefault="00024CCC" w:rsidP="006F4C59">
      <w:pPr>
        <w:numPr>
          <w:ilvl w:val="1"/>
          <w:numId w:val="6"/>
        </w:numPr>
        <w:tabs>
          <w:tab w:val="left" w:pos="567"/>
        </w:tabs>
        <w:spacing w:line="276" w:lineRule="auto"/>
        <w:ind w:left="567" w:hanging="567"/>
        <w:rPr>
          <w:rFonts w:ascii="Calibri" w:hAnsi="Calibri"/>
          <w:szCs w:val="24"/>
        </w:rPr>
      </w:pPr>
      <w:r>
        <w:rPr>
          <w:rFonts w:ascii="Calibri" w:hAnsi="Calibri"/>
          <w:szCs w:val="24"/>
        </w:rPr>
        <w:t>The Employer may second the Employee to support any or few of the Employer’s customers.</w:t>
      </w:r>
    </w:p>
    <w:p w:rsidR="00540DCF" w:rsidRPr="005F4E42" w:rsidRDefault="00540DCF" w:rsidP="00DE6BB2">
      <w:pPr>
        <w:numPr>
          <w:ilvl w:val="1"/>
          <w:numId w:val="6"/>
        </w:numPr>
        <w:tabs>
          <w:tab w:val="left" w:pos="567"/>
        </w:tabs>
        <w:spacing w:line="276" w:lineRule="auto"/>
        <w:ind w:left="567" w:hanging="567"/>
        <w:rPr>
          <w:rFonts w:ascii="Calibri" w:hAnsi="Calibri"/>
          <w:szCs w:val="24"/>
        </w:rPr>
      </w:pPr>
      <w:r w:rsidRPr="005F4E42">
        <w:rPr>
          <w:rFonts w:ascii="Calibri" w:hAnsi="Calibri"/>
          <w:szCs w:val="24"/>
        </w:rPr>
        <w:t xml:space="preserve">The </w:t>
      </w:r>
      <w:r w:rsidR="00B3689D" w:rsidRPr="005F4E42">
        <w:rPr>
          <w:rFonts w:ascii="Calibri" w:hAnsi="Calibri"/>
          <w:szCs w:val="24"/>
        </w:rPr>
        <w:t>Employer</w:t>
      </w:r>
      <w:r w:rsidRPr="005F4E42">
        <w:rPr>
          <w:rFonts w:ascii="Calibri" w:hAnsi="Calibri"/>
          <w:szCs w:val="24"/>
        </w:rPr>
        <w:t xml:space="preserve"> can demand of the </w:t>
      </w:r>
      <w:r w:rsidR="00B3689D" w:rsidRPr="005F4E42">
        <w:rPr>
          <w:rFonts w:ascii="Calibri" w:hAnsi="Calibri"/>
          <w:szCs w:val="24"/>
        </w:rPr>
        <w:t>Employee</w:t>
      </w:r>
      <w:r w:rsidRPr="005F4E42">
        <w:rPr>
          <w:rFonts w:ascii="Calibri" w:hAnsi="Calibri"/>
          <w:szCs w:val="24"/>
        </w:rPr>
        <w:t xml:space="preserve"> that </w:t>
      </w:r>
      <w:r w:rsidR="00D94852">
        <w:rPr>
          <w:rFonts w:ascii="Calibri" w:hAnsi="Calibri"/>
          <w:szCs w:val="24"/>
        </w:rPr>
        <w:t>he</w:t>
      </w:r>
      <w:r w:rsidR="009527C8">
        <w:rPr>
          <w:rFonts w:ascii="Calibri" w:hAnsi="Calibri"/>
          <w:szCs w:val="24"/>
        </w:rPr>
        <w:t>/she</w:t>
      </w:r>
      <w:r w:rsidRPr="005F4E42">
        <w:rPr>
          <w:rFonts w:ascii="Calibri" w:hAnsi="Calibri"/>
          <w:szCs w:val="24"/>
        </w:rPr>
        <w:t xml:space="preserve"> </w:t>
      </w:r>
      <w:r w:rsidR="00DE6BB2">
        <w:rPr>
          <w:rFonts w:ascii="Calibri" w:hAnsi="Calibri"/>
          <w:szCs w:val="24"/>
        </w:rPr>
        <w:t xml:space="preserve">performs </w:t>
      </w:r>
      <w:r w:rsidRPr="005F4E42">
        <w:rPr>
          <w:rFonts w:ascii="Calibri" w:hAnsi="Calibri"/>
          <w:szCs w:val="24"/>
        </w:rPr>
        <w:t>other work than that included in his</w:t>
      </w:r>
      <w:r w:rsidR="009527C8">
        <w:rPr>
          <w:rFonts w:ascii="Calibri" w:hAnsi="Calibri"/>
          <w:szCs w:val="24"/>
        </w:rPr>
        <w:t>/her</w:t>
      </w:r>
      <w:r w:rsidRPr="005F4E42">
        <w:rPr>
          <w:rFonts w:ascii="Calibri" w:hAnsi="Calibri"/>
          <w:szCs w:val="24"/>
        </w:rPr>
        <w:t xml:space="preserve"> normal job, if and to the extent that such work can be </w:t>
      </w:r>
      <w:r w:rsidR="008A4D0B" w:rsidRPr="005F4E42">
        <w:rPr>
          <w:rFonts w:ascii="Calibri" w:hAnsi="Calibri"/>
          <w:szCs w:val="24"/>
        </w:rPr>
        <w:t>reasonably</w:t>
      </w:r>
      <w:r w:rsidRPr="005F4E42">
        <w:rPr>
          <w:rFonts w:ascii="Calibri" w:hAnsi="Calibri"/>
          <w:szCs w:val="24"/>
        </w:rPr>
        <w:t xml:space="preserve"> demanded from the </w:t>
      </w:r>
      <w:r w:rsidR="00B3689D" w:rsidRPr="005F4E42">
        <w:rPr>
          <w:rFonts w:ascii="Calibri" w:hAnsi="Calibri"/>
          <w:szCs w:val="24"/>
        </w:rPr>
        <w:t>Employee</w:t>
      </w:r>
      <w:r w:rsidRPr="005F4E42">
        <w:rPr>
          <w:rFonts w:ascii="Calibri" w:hAnsi="Calibri"/>
          <w:szCs w:val="24"/>
        </w:rPr>
        <w:t>.</w:t>
      </w:r>
    </w:p>
    <w:p w:rsidR="00413DB1" w:rsidRPr="00D66F97" w:rsidRDefault="00413DB1" w:rsidP="00D57F63">
      <w:pPr>
        <w:tabs>
          <w:tab w:val="left" w:pos="567"/>
        </w:tabs>
        <w:spacing w:line="276" w:lineRule="auto"/>
        <w:ind w:left="567" w:hanging="567"/>
        <w:outlineLvl w:val="0"/>
        <w:rPr>
          <w:rFonts w:ascii="Calibri" w:hAnsi="Calibri"/>
          <w:szCs w:val="24"/>
          <w:u w:val="single"/>
        </w:rPr>
      </w:pPr>
    </w:p>
    <w:p w:rsidR="001930E8" w:rsidRPr="001930E8" w:rsidRDefault="008A4D0B" w:rsidP="001930E8">
      <w:pPr>
        <w:tabs>
          <w:tab w:val="left" w:pos="567"/>
        </w:tabs>
        <w:spacing w:line="276" w:lineRule="auto"/>
        <w:ind w:left="567" w:hanging="567"/>
        <w:outlineLvl w:val="0"/>
        <w:rPr>
          <w:rFonts w:ascii="Calibri" w:hAnsi="Calibri"/>
          <w:szCs w:val="24"/>
          <w:u w:val="single"/>
        </w:rPr>
      </w:pPr>
      <w:r w:rsidRPr="00D66F97">
        <w:rPr>
          <w:rFonts w:ascii="Calibri" w:hAnsi="Calibri"/>
          <w:szCs w:val="24"/>
          <w:u w:val="single"/>
        </w:rPr>
        <w:t>Article</w:t>
      </w:r>
      <w:r w:rsidR="00731B45" w:rsidRPr="00D66F97">
        <w:rPr>
          <w:rFonts w:ascii="Calibri" w:hAnsi="Calibri"/>
          <w:szCs w:val="24"/>
          <w:u w:val="single"/>
        </w:rPr>
        <w:t xml:space="preserve"> 4: </w:t>
      </w:r>
      <w:r w:rsidR="008812F3" w:rsidRPr="00D66F97">
        <w:rPr>
          <w:rFonts w:ascii="Calibri" w:hAnsi="Calibri"/>
          <w:szCs w:val="24"/>
          <w:u w:val="single"/>
        </w:rPr>
        <w:t>L</w:t>
      </w:r>
      <w:r w:rsidR="00540DCF" w:rsidRPr="00D66F97">
        <w:rPr>
          <w:rFonts w:ascii="Calibri" w:hAnsi="Calibri"/>
          <w:szCs w:val="24"/>
          <w:u w:val="single"/>
        </w:rPr>
        <w:t>ocation</w:t>
      </w:r>
      <w:r w:rsidR="002C7902">
        <w:rPr>
          <w:rFonts w:ascii="Calibri" w:hAnsi="Calibri"/>
          <w:szCs w:val="24"/>
          <w:u w:val="single"/>
        </w:rPr>
        <w:t xml:space="preserve"> &amp; Travel</w:t>
      </w:r>
    </w:p>
    <w:p w:rsidR="00731B45" w:rsidRPr="00D94852" w:rsidRDefault="00202F4B" w:rsidP="002E3197">
      <w:pPr>
        <w:numPr>
          <w:ilvl w:val="1"/>
          <w:numId w:val="8"/>
        </w:numPr>
        <w:spacing w:line="276" w:lineRule="auto"/>
        <w:ind w:left="567" w:hanging="567"/>
        <w:rPr>
          <w:rFonts w:ascii="Calibri" w:hAnsi="Calibri"/>
          <w:szCs w:val="24"/>
        </w:rPr>
      </w:pPr>
      <w:r>
        <w:rPr>
          <w:rFonts w:ascii="Calibri" w:hAnsi="Calibri"/>
          <w:szCs w:val="24"/>
        </w:rPr>
        <w:t>The Em</w:t>
      </w:r>
      <w:r w:rsidRPr="00D94852">
        <w:rPr>
          <w:rFonts w:ascii="Calibri" w:hAnsi="Calibri"/>
          <w:szCs w:val="24"/>
        </w:rPr>
        <w:t>ployee will b</w:t>
      </w:r>
      <w:r w:rsidR="00D94852" w:rsidRPr="00D94852">
        <w:rPr>
          <w:rFonts w:ascii="Calibri" w:hAnsi="Calibri"/>
          <w:szCs w:val="24"/>
        </w:rPr>
        <w:t>e based</w:t>
      </w:r>
      <w:r w:rsidRPr="00D94852">
        <w:rPr>
          <w:rFonts w:ascii="Calibri" w:hAnsi="Calibri"/>
          <w:szCs w:val="24"/>
        </w:rPr>
        <w:t xml:space="preserve"> in </w:t>
      </w:r>
      <w:r w:rsidR="0078479A" w:rsidRPr="00D94852">
        <w:rPr>
          <w:rFonts w:ascii="Calibri" w:hAnsi="Calibri"/>
          <w:szCs w:val="24"/>
        </w:rPr>
        <w:t>Hong Kong</w:t>
      </w:r>
      <w:r w:rsidR="006C5B47">
        <w:rPr>
          <w:rFonts w:ascii="Calibri" w:hAnsi="Calibri"/>
          <w:szCs w:val="24"/>
        </w:rPr>
        <w:t xml:space="preserve"> SAR</w:t>
      </w:r>
      <w:r w:rsidR="00A57A6A">
        <w:rPr>
          <w:rFonts w:ascii="Calibri" w:hAnsi="Calibri"/>
          <w:szCs w:val="24"/>
        </w:rPr>
        <w:t>, with intensive</w:t>
      </w:r>
      <w:r w:rsidR="002C7902">
        <w:rPr>
          <w:rFonts w:ascii="Calibri" w:hAnsi="Calibri"/>
          <w:szCs w:val="24"/>
        </w:rPr>
        <w:t xml:space="preserve"> travel required</w:t>
      </w:r>
      <w:r w:rsidRPr="00D94852">
        <w:rPr>
          <w:rFonts w:ascii="Calibri" w:hAnsi="Calibri"/>
          <w:szCs w:val="24"/>
        </w:rPr>
        <w:t>.</w:t>
      </w:r>
    </w:p>
    <w:p w:rsidR="00056F14" w:rsidRPr="00D66F97" w:rsidRDefault="00056F14" w:rsidP="00D57F63">
      <w:pPr>
        <w:tabs>
          <w:tab w:val="left" w:pos="567"/>
        </w:tabs>
        <w:spacing w:line="276" w:lineRule="auto"/>
        <w:ind w:left="567" w:hanging="567"/>
        <w:rPr>
          <w:rFonts w:ascii="Calibri" w:hAnsi="Calibri"/>
          <w:szCs w:val="24"/>
        </w:rPr>
      </w:pPr>
    </w:p>
    <w:p w:rsidR="005371AA" w:rsidRPr="00D66F97" w:rsidRDefault="005371AA" w:rsidP="008812F3">
      <w:pPr>
        <w:tabs>
          <w:tab w:val="left" w:pos="567"/>
        </w:tabs>
        <w:spacing w:line="276" w:lineRule="auto"/>
        <w:ind w:left="567" w:hanging="567"/>
        <w:rPr>
          <w:rFonts w:ascii="Calibri" w:hAnsi="Calibri"/>
          <w:szCs w:val="24"/>
          <w:u w:val="single"/>
        </w:rPr>
      </w:pPr>
      <w:r w:rsidRPr="00D66F97">
        <w:rPr>
          <w:rFonts w:ascii="Calibri" w:hAnsi="Calibri"/>
          <w:szCs w:val="24"/>
          <w:u w:val="single"/>
        </w:rPr>
        <w:t xml:space="preserve">Article 5: </w:t>
      </w:r>
      <w:r w:rsidR="008812F3" w:rsidRPr="00D66F97">
        <w:rPr>
          <w:rFonts w:ascii="Calibri" w:hAnsi="Calibri"/>
          <w:szCs w:val="24"/>
          <w:u w:val="single"/>
        </w:rPr>
        <w:t>T</w:t>
      </w:r>
      <w:r w:rsidRPr="00D66F97">
        <w:rPr>
          <w:rFonts w:ascii="Calibri" w:hAnsi="Calibri"/>
          <w:szCs w:val="24"/>
          <w:u w:val="single"/>
        </w:rPr>
        <w:t>erm</w:t>
      </w:r>
    </w:p>
    <w:p w:rsidR="006F4001" w:rsidRPr="00A57A6A" w:rsidRDefault="002C7902" w:rsidP="002E3197">
      <w:pPr>
        <w:numPr>
          <w:ilvl w:val="1"/>
          <w:numId w:val="7"/>
        </w:numPr>
        <w:spacing w:line="276" w:lineRule="auto"/>
        <w:ind w:left="567" w:hanging="567"/>
        <w:rPr>
          <w:rFonts w:ascii="Calibri" w:hAnsi="Calibri"/>
          <w:szCs w:val="24"/>
        </w:rPr>
      </w:pPr>
      <w:r w:rsidRPr="007A5CC3">
        <w:rPr>
          <w:rFonts w:ascii="Calibri" w:hAnsi="Calibri"/>
          <w:szCs w:val="24"/>
        </w:rPr>
        <w:t xml:space="preserve">The </w:t>
      </w:r>
      <w:r>
        <w:rPr>
          <w:rFonts w:ascii="Calibri" w:hAnsi="Calibri"/>
          <w:szCs w:val="24"/>
        </w:rPr>
        <w:t>Employee will commence his</w:t>
      </w:r>
      <w:r w:rsidR="00A57A6A">
        <w:rPr>
          <w:rFonts w:ascii="Calibri" w:hAnsi="Calibri"/>
          <w:szCs w:val="24"/>
        </w:rPr>
        <w:t>/her</w:t>
      </w:r>
      <w:r w:rsidRPr="007A5CC3">
        <w:rPr>
          <w:rFonts w:ascii="Calibri" w:hAnsi="Calibri"/>
          <w:szCs w:val="24"/>
        </w:rPr>
        <w:t xml:space="preserve"> employment with the </w:t>
      </w:r>
      <w:r>
        <w:rPr>
          <w:rFonts w:ascii="Calibri" w:hAnsi="Calibri"/>
          <w:szCs w:val="24"/>
        </w:rPr>
        <w:t>Employer</w:t>
      </w:r>
      <w:r w:rsidRPr="007A5CC3">
        <w:rPr>
          <w:rFonts w:ascii="Calibri" w:hAnsi="Calibri"/>
          <w:szCs w:val="24"/>
        </w:rPr>
        <w:t xml:space="preserve"> on </w:t>
      </w:r>
      <w:r>
        <w:rPr>
          <w:rFonts w:ascii="Calibri" w:hAnsi="Calibri"/>
          <w:szCs w:val="24"/>
        </w:rPr>
        <w:t>the Start Date</w:t>
      </w:r>
      <w:r w:rsidRPr="007A5CC3">
        <w:rPr>
          <w:rFonts w:ascii="Calibri" w:hAnsi="Calibri"/>
          <w:szCs w:val="24"/>
        </w:rPr>
        <w:t xml:space="preserve"> for an indefinite period of time.</w:t>
      </w:r>
      <w:r w:rsidRPr="000C0584">
        <w:rPr>
          <w:rFonts w:ascii="Calibri" w:eastAsia="Arial" w:hAnsi="Calibri" w:cs="Arial"/>
          <w:spacing w:val="-1"/>
        </w:rPr>
        <w:t xml:space="preserve"> </w:t>
      </w:r>
    </w:p>
    <w:p w:rsidR="00A57A6A" w:rsidRPr="009527C8" w:rsidRDefault="00A57A6A" w:rsidP="00A57A6A">
      <w:pPr>
        <w:spacing w:line="276" w:lineRule="auto"/>
        <w:ind w:left="567"/>
        <w:rPr>
          <w:rFonts w:ascii="Calibri" w:hAnsi="Calibri"/>
          <w:szCs w:val="24"/>
        </w:rPr>
      </w:pPr>
    </w:p>
    <w:p w:rsidR="000D0495" w:rsidRPr="005F4E42" w:rsidRDefault="000D0495" w:rsidP="0013009B">
      <w:pPr>
        <w:tabs>
          <w:tab w:val="left" w:pos="567"/>
        </w:tabs>
        <w:spacing w:line="276" w:lineRule="auto"/>
        <w:ind w:left="567" w:hanging="567"/>
        <w:outlineLvl w:val="0"/>
        <w:rPr>
          <w:rFonts w:ascii="Calibri" w:hAnsi="Calibri"/>
          <w:szCs w:val="24"/>
          <w:u w:val="single"/>
        </w:rPr>
      </w:pPr>
      <w:r w:rsidRPr="00D66F97">
        <w:rPr>
          <w:rFonts w:ascii="Calibri" w:hAnsi="Calibri"/>
          <w:szCs w:val="24"/>
          <w:u w:val="single"/>
        </w:rPr>
        <w:t xml:space="preserve">Article </w:t>
      </w:r>
      <w:r w:rsidR="0013009B">
        <w:rPr>
          <w:rFonts w:ascii="Calibri" w:hAnsi="Calibri"/>
          <w:szCs w:val="24"/>
          <w:u w:val="single"/>
        </w:rPr>
        <w:t>6</w:t>
      </w:r>
      <w:r w:rsidRPr="00D66F97">
        <w:rPr>
          <w:rFonts w:ascii="Calibri" w:hAnsi="Calibri"/>
          <w:szCs w:val="24"/>
          <w:u w:val="single"/>
        </w:rPr>
        <w:t>:</w:t>
      </w:r>
      <w:r w:rsidR="0086378C" w:rsidRPr="00D66F97">
        <w:rPr>
          <w:rFonts w:ascii="Calibri" w:hAnsi="Calibri"/>
          <w:szCs w:val="24"/>
          <w:u w:val="single"/>
        </w:rPr>
        <w:t xml:space="preserve"> </w:t>
      </w:r>
      <w:r w:rsidR="008812F3" w:rsidRPr="005F4E42">
        <w:rPr>
          <w:rFonts w:ascii="Calibri" w:hAnsi="Calibri"/>
          <w:szCs w:val="24"/>
          <w:u w:val="single"/>
        </w:rPr>
        <w:t>W</w:t>
      </w:r>
      <w:r w:rsidRPr="00D66F97">
        <w:rPr>
          <w:rFonts w:ascii="Calibri" w:hAnsi="Calibri"/>
          <w:szCs w:val="24"/>
          <w:u w:val="single"/>
        </w:rPr>
        <w:t>orking hour</w:t>
      </w:r>
      <w:r w:rsidRPr="004F0085">
        <w:rPr>
          <w:rFonts w:ascii="Calibri" w:hAnsi="Calibri"/>
          <w:szCs w:val="24"/>
          <w:u w:val="single"/>
        </w:rPr>
        <w:t>s</w:t>
      </w:r>
      <w:r w:rsidR="00F55512" w:rsidRPr="004F0085">
        <w:rPr>
          <w:rFonts w:ascii="Calibri" w:hAnsi="Calibri"/>
          <w:szCs w:val="24"/>
          <w:u w:val="single"/>
        </w:rPr>
        <w:t xml:space="preserve"> and Overtime</w:t>
      </w:r>
    </w:p>
    <w:p w:rsidR="002E3FD6" w:rsidRPr="002E3FD6" w:rsidRDefault="002E3FD6" w:rsidP="002E3197">
      <w:pPr>
        <w:pStyle w:val="ListParagraph"/>
        <w:numPr>
          <w:ilvl w:val="0"/>
          <w:numId w:val="10"/>
        </w:numPr>
        <w:spacing w:line="276" w:lineRule="auto"/>
        <w:jc w:val="both"/>
        <w:rPr>
          <w:rFonts w:eastAsia="Times New Roman"/>
          <w:vanish/>
          <w:sz w:val="24"/>
          <w:szCs w:val="24"/>
          <w:lang w:eastAsia="nl-NL"/>
        </w:rPr>
      </w:pPr>
    </w:p>
    <w:p w:rsidR="002E3FD6" w:rsidRPr="002E3FD6" w:rsidRDefault="002E3FD6" w:rsidP="002E3197">
      <w:pPr>
        <w:pStyle w:val="ListParagraph"/>
        <w:numPr>
          <w:ilvl w:val="0"/>
          <w:numId w:val="10"/>
        </w:numPr>
        <w:spacing w:line="276" w:lineRule="auto"/>
        <w:jc w:val="both"/>
        <w:rPr>
          <w:rFonts w:eastAsia="Times New Roman"/>
          <w:vanish/>
          <w:sz w:val="24"/>
          <w:szCs w:val="24"/>
          <w:lang w:eastAsia="nl-NL"/>
        </w:rPr>
      </w:pPr>
    </w:p>
    <w:p w:rsidR="005378AF" w:rsidRDefault="00F55512" w:rsidP="002E3197">
      <w:pPr>
        <w:numPr>
          <w:ilvl w:val="1"/>
          <w:numId w:val="10"/>
        </w:numPr>
        <w:spacing w:line="276" w:lineRule="auto"/>
        <w:ind w:left="567" w:hanging="567"/>
        <w:rPr>
          <w:rFonts w:ascii="Calibri" w:hAnsi="Calibri"/>
          <w:szCs w:val="24"/>
        </w:rPr>
      </w:pPr>
      <w:r w:rsidRPr="005F4E42">
        <w:rPr>
          <w:rFonts w:ascii="Calibri" w:hAnsi="Calibri"/>
          <w:szCs w:val="24"/>
        </w:rPr>
        <w:t xml:space="preserve">The </w:t>
      </w:r>
      <w:r w:rsidR="00B3689D" w:rsidRPr="005F4E42">
        <w:rPr>
          <w:rFonts w:ascii="Calibri" w:hAnsi="Calibri"/>
          <w:szCs w:val="24"/>
        </w:rPr>
        <w:t>Employee</w:t>
      </w:r>
      <w:r w:rsidRPr="005F4E42">
        <w:rPr>
          <w:rFonts w:ascii="Calibri" w:hAnsi="Calibri"/>
          <w:szCs w:val="24"/>
        </w:rPr>
        <w:t xml:space="preserve"> will work </w:t>
      </w:r>
      <w:r w:rsidR="00D534ED">
        <w:rPr>
          <w:rFonts w:ascii="Calibri" w:hAnsi="Calibri"/>
          <w:szCs w:val="24"/>
        </w:rPr>
        <w:t>9am – 6pm</w:t>
      </w:r>
      <w:r w:rsidR="002C7902">
        <w:rPr>
          <w:rFonts w:ascii="Calibri" w:hAnsi="Calibri"/>
          <w:szCs w:val="24"/>
        </w:rPr>
        <w:t xml:space="preserve"> (including 1 hour lunch break)</w:t>
      </w:r>
      <w:r w:rsidR="00DD25B9">
        <w:rPr>
          <w:rFonts w:ascii="Calibri" w:hAnsi="Calibri"/>
          <w:szCs w:val="24"/>
        </w:rPr>
        <w:t>,</w:t>
      </w:r>
      <w:r w:rsidR="00D534ED" w:rsidRPr="005F4E42">
        <w:rPr>
          <w:rFonts w:ascii="Calibri" w:hAnsi="Calibri"/>
          <w:szCs w:val="24"/>
        </w:rPr>
        <w:t xml:space="preserve"> </w:t>
      </w:r>
      <w:r w:rsidR="002C7902">
        <w:rPr>
          <w:rFonts w:ascii="Calibri" w:hAnsi="Calibri"/>
          <w:szCs w:val="24"/>
        </w:rPr>
        <w:t>Mon</w:t>
      </w:r>
      <w:r w:rsidR="00A57A6A">
        <w:rPr>
          <w:rFonts w:ascii="Calibri" w:hAnsi="Calibri"/>
          <w:szCs w:val="24"/>
        </w:rPr>
        <w:t>day to Friday</w:t>
      </w:r>
      <w:r w:rsidR="00906ABC">
        <w:rPr>
          <w:rFonts w:ascii="Calibri" w:hAnsi="Calibri"/>
          <w:szCs w:val="24"/>
        </w:rPr>
        <w:t>, or as may be required by the Employer from time to time</w:t>
      </w:r>
      <w:r w:rsidR="00A57A6A">
        <w:rPr>
          <w:rFonts w:ascii="Calibri" w:hAnsi="Calibri"/>
          <w:szCs w:val="24"/>
        </w:rPr>
        <w:t>.</w:t>
      </w:r>
    </w:p>
    <w:p w:rsidR="002C7902" w:rsidRPr="0013009B" w:rsidRDefault="002C7902" w:rsidP="00906ABC">
      <w:pPr>
        <w:numPr>
          <w:ilvl w:val="1"/>
          <w:numId w:val="10"/>
        </w:numPr>
        <w:spacing w:line="276" w:lineRule="auto"/>
        <w:ind w:left="567" w:hanging="567"/>
        <w:rPr>
          <w:rFonts w:ascii="Calibri" w:hAnsi="Calibri"/>
          <w:szCs w:val="24"/>
        </w:rPr>
      </w:pPr>
      <w:r>
        <w:rPr>
          <w:rFonts w:ascii="Calibri" w:hAnsi="Calibri"/>
          <w:szCs w:val="24"/>
        </w:rPr>
        <w:t xml:space="preserve">The Employee </w:t>
      </w:r>
      <w:r w:rsidR="00906ABC">
        <w:rPr>
          <w:rFonts w:ascii="Calibri" w:hAnsi="Calibri"/>
          <w:szCs w:val="24"/>
        </w:rPr>
        <w:t>may sometimes be</w:t>
      </w:r>
      <w:r>
        <w:rPr>
          <w:rFonts w:ascii="Calibri" w:hAnsi="Calibri"/>
          <w:szCs w:val="24"/>
        </w:rPr>
        <w:t xml:space="preserve"> </w:t>
      </w:r>
      <w:r w:rsidRPr="00256AC4">
        <w:rPr>
          <w:rFonts w:ascii="Calibri" w:hAnsi="Calibri"/>
          <w:szCs w:val="24"/>
        </w:rPr>
        <w:t>required to work such additional hours as may be necessary or</w:t>
      </w:r>
      <w:r w:rsidRPr="0013009B">
        <w:rPr>
          <w:rFonts w:ascii="Calibri" w:hAnsi="Calibri"/>
          <w:szCs w:val="24"/>
        </w:rPr>
        <w:t xml:space="preserve"> appropriate from time to time to enable him</w:t>
      </w:r>
      <w:r w:rsidR="00A57A6A">
        <w:rPr>
          <w:rFonts w:ascii="Calibri" w:hAnsi="Calibri"/>
          <w:szCs w:val="24"/>
        </w:rPr>
        <w:t>/her</w:t>
      </w:r>
      <w:r w:rsidRPr="0013009B">
        <w:rPr>
          <w:rFonts w:ascii="Calibri" w:hAnsi="Calibri"/>
          <w:szCs w:val="24"/>
        </w:rPr>
        <w:t xml:space="preserve"> to c</w:t>
      </w:r>
      <w:r w:rsidR="006F4001">
        <w:rPr>
          <w:rFonts w:ascii="Calibri" w:hAnsi="Calibri"/>
          <w:szCs w:val="24"/>
        </w:rPr>
        <w:t>arry out his</w:t>
      </w:r>
      <w:r w:rsidR="009527C8">
        <w:rPr>
          <w:rFonts w:ascii="Calibri" w:hAnsi="Calibri"/>
          <w:szCs w:val="24"/>
        </w:rPr>
        <w:t>/her</w:t>
      </w:r>
      <w:r w:rsidR="006F4001">
        <w:rPr>
          <w:rFonts w:ascii="Calibri" w:hAnsi="Calibri"/>
          <w:szCs w:val="24"/>
        </w:rPr>
        <w:t xml:space="preserve"> duties properly</w:t>
      </w:r>
      <w:r w:rsidR="00906ABC">
        <w:rPr>
          <w:rFonts w:ascii="Calibri" w:hAnsi="Calibri"/>
          <w:szCs w:val="24"/>
        </w:rPr>
        <w:t xml:space="preserve"> and support the Employer’s interests. Notwithstanding the aforesaid to the contrary, any overtime work requires the advance written approval from the Employee’s line manager</w:t>
      </w:r>
      <w:r w:rsidR="006F4001">
        <w:rPr>
          <w:rFonts w:ascii="Calibri" w:hAnsi="Calibri"/>
          <w:szCs w:val="24"/>
        </w:rPr>
        <w:t xml:space="preserve">. </w:t>
      </w:r>
    </w:p>
    <w:p w:rsidR="005378AF" w:rsidRPr="00D66F97" w:rsidRDefault="005378AF" w:rsidP="004F0085">
      <w:pPr>
        <w:tabs>
          <w:tab w:val="left" w:pos="567"/>
        </w:tabs>
        <w:spacing w:line="276" w:lineRule="auto"/>
        <w:ind w:left="0"/>
        <w:rPr>
          <w:rFonts w:ascii="Calibri" w:hAnsi="Calibri"/>
          <w:szCs w:val="24"/>
        </w:rPr>
      </w:pPr>
    </w:p>
    <w:p w:rsidR="00731B45" w:rsidRPr="00D66F97" w:rsidRDefault="008A4D0B" w:rsidP="00F252E9">
      <w:pPr>
        <w:tabs>
          <w:tab w:val="left" w:pos="567"/>
        </w:tabs>
        <w:spacing w:line="276" w:lineRule="auto"/>
        <w:ind w:left="567" w:hanging="567"/>
        <w:outlineLvl w:val="0"/>
        <w:rPr>
          <w:rFonts w:ascii="Calibri" w:hAnsi="Calibri"/>
          <w:szCs w:val="24"/>
        </w:rPr>
      </w:pPr>
      <w:r w:rsidRPr="00D66F97">
        <w:rPr>
          <w:rFonts w:ascii="Calibri" w:hAnsi="Calibri"/>
          <w:szCs w:val="24"/>
          <w:u w:val="single"/>
        </w:rPr>
        <w:t>Article</w:t>
      </w:r>
      <w:r w:rsidR="00731B45" w:rsidRPr="00D66F97">
        <w:rPr>
          <w:rFonts w:ascii="Calibri" w:hAnsi="Calibri"/>
          <w:szCs w:val="24"/>
          <w:u w:val="single"/>
        </w:rPr>
        <w:t xml:space="preserve"> </w:t>
      </w:r>
      <w:r w:rsidR="00F252E9">
        <w:rPr>
          <w:rFonts w:ascii="Calibri" w:hAnsi="Calibri"/>
          <w:szCs w:val="24"/>
          <w:u w:val="single"/>
        </w:rPr>
        <w:t>7</w:t>
      </w:r>
      <w:r w:rsidR="00731B45" w:rsidRPr="00D66F97">
        <w:rPr>
          <w:rFonts w:ascii="Calibri" w:hAnsi="Calibri"/>
          <w:szCs w:val="24"/>
          <w:u w:val="single"/>
        </w:rPr>
        <w:t xml:space="preserve">: </w:t>
      </w:r>
      <w:r w:rsidR="004A36F2">
        <w:rPr>
          <w:rFonts w:ascii="Calibri" w:hAnsi="Calibri"/>
          <w:szCs w:val="24"/>
          <w:u w:val="single"/>
        </w:rPr>
        <w:t>Compensation</w:t>
      </w:r>
    </w:p>
    <w:p w:rsidR="00F252E9" w:rsidRPr="00F252E9" w:rsidRDefault="00F252E9" w:rsidP="002E3197">
      <w:pPr>
        <w:pStyle w:val="ListParagraph"/>
        <w:numPr>
          <w:ilvl w:val="0"/>
          <w:numId w:val="10"/>
        </w:numPr>
        <w:spacing w:line="276" w:lineRule="auto"/>
        <w:jc w:val="both"/>
        <w:rPr>
          <w:rFonts w:eastAsia="Times New Roman"/>
          <w:vanish/>
          <w:sz w:val="24"/>
          <w:szCs w:val="24"/>
          <w:lang w:eastAsia="nl-NL"/>
        </w:rPr>
      </w:pPr>
    </w:p>
    <w:p w:rsidR="009527C8" w:rsidRPr="009527C8" w:rsidRDefault="009527C8" w:rsidP="002E3197">
      <w:pPr>
        <w:numPr>
          <w:ilvl w:val="1"/>
          <w:numId w:val="10"/>
        </w:numPr>
        <w:spacing w:line="276" w:lineRule="auto"/>
        <w:ind w:left="567" w:hanging="567"/>
        <w:rPr>
          <w:rFonts w:ascii="Calibri" w:hAnsi="Calibri"/>
          <w:szCs w:val="24"/>
        </w:rPr>
      </w:pPr>
      <w:r w:rsidRPr="00916DA5">
        <w:rPr>
          <w:rFonts w:ascii="Calibri" w:hAnsi="Calibri"/>
          <w:szCs w:val="24"/>
        </w:rPr>
        <w:t xml:space="preserve">The salary shall be at the time this Contract was entered into </w:t>
      </w:r>
      <w:r w:rsidRPr="00221D0A">
        <w:rPr>
          <w:rFonts w:ascii="Calibri" w:hAnsi="Calibri"/>
          <w:szCs w:val="24"/>
          <w:rPrChange w:id="3" w:author="Amit Danan" w:date="2017-01-12T18:48:00Z">
            <w:rPr>
              <w:rFonts w:ascii="Calibri" w:hAnsi="Calibri"/>
              <w:szCs w:val="24"/>
              <w:highlight w:val="yellow"/>
            </w:rPr>
          </w:rPrChange>
        </w:rPr>
        <w:t>USD 91,000.-</w:t>
      </w:r>
      <w:r w:rsidRPr="00221D0A">
        <w:rPr>
          <w:rFonts w:ascii="Calibri" w:hAnsi="Calibri"/>
          <w:szCs w:val="24"/>
        </w:rPr>
        <w:t xml:space="preserve"> (in</w:t>
      </w:r>
      <w:r w:rsidRPr="00916DA5">
        <w:rPr>
          <w:rFonts w:ascii="Calibri" w:hAnsi="Calibri"/>
          <w:szCs w:val="24"/>
        </w:rPr>
        <w:t xml:space="preserve"> words:</w:t>
      </w:r>
      <w:r>
        <w:rPr>
          <w:rFonts w:ascii="Calibri" w:hAnsi="Calibri"/>
          <w:szCs w:val="24"/>
        </w:rPr>
        <w:t xml:space="preserve"> ninety one thousand American Dollars</w:t>
      </w:r>
      <w:r w:rsidRPr="00916DA5">
        <w:rPr>
          <w:rFonts w:ascii="Calibri" w:hAnsi="Calibri"/>
          <w:szCs w:val="24"/>
        </w:rPr>
        <w:t>) yearly, gross. This INCLUDES Employee’</w:t>
      </w:r>
      <w:r>
        <w:rPr>
          <w:rFonts w:ascii="Calibri" w:hAnsi="Calibri"/>
          <w:szCs w:val="24"/>
        </w:rPr>
        <w:t>s social security contributions, holiday allowance and</w:t>
      </w:r>
      <w:r w:rsidRPr="00916DA5">
        <w:rPr>
          <w:rFonts w:ascii="Calibri" w:hAnsi="Calibri"/>
          <w:szCs w:val="24"/>
        </w:rPr>
        <w:t xml:space="preserve"> Employee</w:t>
      </w:r>
      <w:r>
        <w:rPr>
          <w:rFonts w:ascii="Calibri" w:hAnsi="Calibri"/>
          <w:szCs w:val="24"/>
        </w:rPr>
        <w:t>’s income tax.</w:t>
      </w:r>
      <w:r w:rsidRPr="00916DA5">
        <w:rPr>
          <w:rFonts w:ascii="Calibri" w:hAnsi="Calibri"/>
          <w:szCs w:val="24"/>
        </w:rPr>
        <w:t xml:space="preserve"> </w:t>
      </w:r>
    </w:p>
    <w:p w:rsidR="00DE6BB2" w:rsidRPr="00007935" w:rsidRDefault="00DE6BB2" w:rsidP="002E3197">
      <w:pPr>
        <w:numPr>
          <w:ilvl w:val="1"/>
          <w:numId w:val="10"/>
        </w:numPr>
        <w:spacing w:line="276" w:lineRule="auto"/>
        <w:ind w:left="567" w:hanging="567"/>
        <w:rPr>
          <w:rFonts w:ascii="Calibri" w:hAnsi="Calibri"/>
          <w:szCs w:val="24"/>
        </w:rPr>
      </w:pPr>
      <w:r>
        <w:rPr>
          <w:rFonts w:ascii="Calibri" w:hAnsi="Calibri"/>
          <w:szCs w:val="24"/>
        </w:rPr>
        <w:t xml:space="preserve">The Employer will pay </w:t>
      </w:r>
      <w:r w:rsidR="00AC2FDC">
        <w:rPr>
          <w:rFonts w:ascii="Calibri" w:hAnsi="Calibri"/>
          <w:szCs w:val="24"/>
        </w:rPr>
        <w:t xml:space="preserve">in addition </w:t>
      </w:r>
      <w:r>
        <w:rPr>
          <w:rFonts w:ascii="Calibri" w:hAnsi="Calibri"/>
          <w:szCs w:val="24"/>
        </w:rPr>
        <w:t xml:space="preserve">all Employer’s costs as are mandatory under Hong Kong </w:t>
      </w:r>
      <w:r w:rsidR="006C5B47">
        <w:rPr>
          <w:rFonts w:ascii="Calibri" w:hAnsi="Calibri"/>
          <w:szCs w:val="24"/>
        </w:rPr>
        <w:t xml:space="preserve">SAR </w:t>
      </w:r>
      <w:r>
        <w:rPr>
          <w:rFonts w:ascii="Calibri" w:hAnsi="Calibri"/>
          <w:szCs w:val="24"/>
        </w:rPr>
        <w:t xml:space="preserve">laws, and will deduct </w:t>
      </w:r>
      <w:r w:rsidR="00AC2FDC">
        <w:rPr>
          <w:rFonts w:ascii="Calibri" w:hAnsi="Calibri"/>
          <w:szCs w:val="24"/>
        </w:rPr>
        <w:t xml:space="preserve">from the Employee’s salary </w:t>
      </w:r>
      <w:r>
        <w:rPr>
          <w:rFonts w:ascii="Calibri" w:hAnsi="Calibri"/>
          <w:szCs w:val="24"/>
        </w:rPr>
        <w:t xml:space="preserve">any taxes and other Employee contributions as required under Hong Kong </w:t>
      </w:r>
      <w:r w:rsidR="006C5B47">
        <w:rPr>
          <w:rFonts w:ascii="Calibri" w:hAnsi="Calibri"/>
          <w:szCs w:val="24"/>
        </w:rPr>
        <w:t xml:space="preserve">SAR </w:t>
      </w:r>
      <w:r>
        <w:rPr>
          <w:rFonts w:ascii="Calibri" w:hAnsi="Calibri"/>
          <w:szCs w:val="24"/>
        </w:rPr>
        <w:t>laws.</w:t>
      </w:r>
    </w:p>
    <w:p w:rsidR="00731B45" w:rsidRDefault="00AD0725" w:rsidP="002E3197">
      <w:pPr>
        <w:numPr>
          <w:ilvl w:val="1"/>
          <w:numId w:val="10"/>
        </w:numPr>
        <w:spacing w:line="276" w:lineRule="auto"/>
        <w:ind w:left="567" w:hanging="567"/>
        <w:rPr>
          <w:rFonts w:ascii="Calibri" w:hAnsi="Calibri"/>
          <w:szCs w:val="24"/>
        </w:rPr>
      </w:pPr>
      <w:r w:rsidRPr="001930E8">
        <w:rPr>
          <w:rFonts w:ascii="Calibri" w:hAnsi="Calibri"/>
          <w:szCs w:val="24"/>
        </w:rPr>
        <w:t>The salary shall be paid monthly at the end o</w:t>
      </w:r>
      <w:r w:rsidR="00462B96" w:rsidRPr="001930E8">
        <w:rPr>
          <w:rFonts w:ascii="Calibri" w:hAnsi="Calibri"/>
          <w:szCs w:val="24"/>
        </w:rPr>
        <w:t>f the</w:t>
      </w:r>
      <w:r w:rsidR="004743B7" w:rsidRPr="001930E8">
        <w:rPr>
          <w:rFonts w:ascii="Calibri" w:hAnsi="Calibri"/>
          <w:szCs w:val="24"/>
        </w:rPr>
        <w:t xml:space="preserve"> month to</w:t>
      </w:r>
      <w:r w:rsidR="00462B96" w:rsidRPr="001930E8">
        <w:rPr>
          <w:rFonts w:ascii="Calibri" w:hAnsi="Calibri"/>
          <w:szCs w:val="24"/>
        </w:rPr>
        <w:t xml:space="preserve"> a bank</w:t>
      </w:r>
      <w:r w:rsidR="00E92119" w:rsidRPr="001930E8">
        <w:rPr>
          <w:rFonts w:ascii="Calibri" w:hAnsi="Calibri"/>
          <w:szCs w:val="24"/>
        </w:rPr>
        <w:t xml:space="preserve"> </w:t>
      </w:r>
      <w:r w:rsidR="008A4D0B" w:rsidRPr="001930E8">
        <w:rPr>
          <w:rFonts w:ascii="Calibri" w:hAnsi="Calibri"/>
          <w:szCs w:val="24"/>
        </w:rPr>
        <w:t>account</w:t>
      </w:r>
      <w:r w:rsidRPr="001930E8">
        <w:rPr>
          <w:rFonts w:ascii="Calibri" w:hAnsi="Calibri"/>
          <w:szCs w:val="24"/>
        </w:rPr>
        <w:t xml:space="preserve"> designated by the </w:t>
      </w:r>
      <w:r w:rsidR="00B3689D" w:rsidRPr="001930E8">
        <w:rPr>
          <w:rFonts w:ascii="Calibri" w:hAnsi="Calibri"/>
          <w:szCs w:val="24"/>
        </w:rPr>
        <w:t>Employee</w:t>
      </w:r>
      <w:r w:rsidRPr="001930E8">
        <w:rPr>
          <w:rFonts w:ascii="Calibri" w:hAnsi="Calibri"/>
          <w:szCs w:val="24"/>
        </w:rPr>
        <w:t>.</w:t>
      </w:r>
      <w:r w:rsidR="00202F4B" w:rsidRPr="001930E8">
        <w:rPr>
          <w:rFonts w:ascii="Calibri" w:hAnsi="Calibri"/>
          <w:szCs w:val="24"/>
        </w:rPr>
        <w:t xml:space="preserve"> </w:t>
      </w:r>
    </w:p>
    <w:p w:rsidR="009527C8" w:rsidRDefault="009527C8" w:rsidP="00906ABC">
      <w:pPr>
        <w:numPr>
          <w:ilvl w:val="1"/>
          <w:numId w:val="10"/>
        </w:numPr>
        <w:spacing w:line="276" w:lineRule="auto"/>
        <w:ind w:left="567" w:hanging="567"/>
        <w:rPr>
          <w:rFonts w:ascii="Calibri" w:hAnsi="Calibri"/>
          <w:szCs w:val="24"/>
        </w:rPr>
      </w:pPr>
      <w:r w:rsidRPr="009527C8">
        <w:rPr>
          <w:rFonts w:ascii="Calibri" w:hAnsi="Calibri"/>
          <w:szCs w:val="24"/>
        </w:rPr>
        <w:t xml:space="preserve">Employee will be eligible to an incentive plan that could see </w:t>
      </w:r>
      <w:r w:rsidRPr="00221D0A">
        <w:rPr>
          <w:rFonts w:ascii="Calibri" w:hAnsi="Calibri"/>
          <w:szCs w:val="24"/>
        </w:rPr>
        <w:t xml:space="preserve">him/her earn </w:t>
      </w:r>
      <w:r w:rsidRPr="00221D0A">
        <w:rPr>
          <w:rFonts w:ascii="Calibri" w:hAnsi="Calibri"/>
          <w:szCs w:val="24"/>
          <w:rPrChange w:id="4" w:author="Amit Danan" w:date="2017-01-12T18:48:00Z">
            <w:rPr>
              <w:rFonts w:ascii="Calibri" w:hAnsi="Calibri"/>
              <w:szCs w:val="24"/>
              <w:highlight w:val="yellow"/>
            </w:rPr>
          </w:rPrChange>
        </w:rPr>
        <w:t xml:space="preserve">additional USD </w:t>
      </w:r>
      <w:r w:rsidR="00906ABC" w:rsidRPr="00221D0A">
        <w:rPr>
          <w:rFonts w:ascii="Calibri" w:hAnsi="Calibri"/>
          <w:szCs w:val="24"/>
          <w:rPrChange w:id="5" w:author="Amit Danan" w:date="2017-01-12T18:48:00Z">
            <w:rPr>
              <w:rFonts w:ascii="Calibri" w:hAnsi="Calibri"/>
              <w:szCs w:val="24"/>
              <w:highlight w:val="yellow"/>
            </w:rPr>
          </w:rPrChange>
        </w:rPr>
        <w:t>44</w:t>
      </w:r>
      <w:r w:rsidRPr="00221D0A">
        <w:rPr>
          <w:rFonts w:ascii="Calibri" w:hAnsi="Calibri"/>
          <w:szCs w:val="24"/>
          <w:rPrChange w:id="6" w:author="Amit Danan" w:date="2017-01-12T18:48:00Z">
            <w:rPr>
              <w:rFonts w:ascii="Calibri" w:hAnsi="Calibri"/>
              <w:szCs w:val="24"/>
              <w:highlight w:val="yellow"/>
            </w:rPr>
          </w:rPrChange>
        </w:rPr>
        <w:t>,800.-</w:t>
      </w:r>
      <w:r w:rsidRPr="00221D0A">
        <w:rPr>
          <w:rFonts w:ascii="Calibri" w:hAnsi="Calibri"/>
          <w:szCs w:val="24"/>
        </w:rPr>
        <w:t xml:space="preserve"> (</w:t>
      </w:r>
      <w:r w:rsidRPr="00C54F93">
        <w:rPr>
          <w:rFonts w:ascii="Calibri" w:hAnsi="Calibri"/>
          <w:szCs w:val="24"/>
        </w:rPr>
        <w:t xml:space="preserve">in words: </w:t>
      </w:r>
      <w:r w:rsidR="00906ABC" w:rsidRPr="00C54F93">
        <w:rPr>
          <w:rFonts w:ascii="Calibri" w:hAnsi="Calibri"/>
          <w:szCs w:val="24"/>
        </w:rPr>
        <w:t xml:space="preserve">forty four </w:t>
      </w:r>
      <w:r w:rsidRPr="00C54F93">
        <w:rPr>
          <w:rFonts w:ascii="Calibri" w:hAnsi="Calibri"/>
          <w:szCs w:val="24"/>
        </w:rPr>
        <w:t>thousand eight hundred American</w:t>
      </w:r>
      <w:r w:rsidRPr="009527C8">
        <w:rPr>
          <w:rFonts w:ascii="Calibri" w:hAnsi="Calibri"/>
          <w:szCs w:val="24"/>
        </w:rPr>
        <w:t xml:space="preserve"> Dollars</w:t>
      </w:r>
      <w:r>
        <w:rPr>
          <w:rFonts w:ascii="Calibri" w:hAnsi="Calibri"/>
          <w:szCs w:val="24"/>
        </w:rPr>
        <w:t xml:space="preserve">) </w:t>
      </w:r>
      <w:r w:rsidR="00906ABC">
        <w:rPr>
          <w:rFonts w:ascii="Calibri" w:hAnsi="Calibri"/>
          <w:szCs w:val="24"/>
        </w:rPr>
        <w:t>year</w:t>
      </w:r>
      <w:r>
        <w:rPr>
          <w:rFonts w:ascii="Calibri" w:hAnsi="Calibri"/>
          <w:szCs w:val="24"/>
        </w:rPr>
        <w:t>ly</w:t>
      </w:r>
      <w:r w:rsidRPr="009527C8">
        <w:rPr>
          <w:rFonts w:ascii="Calibri" w:hAnsi="Calibri"/>
          <w:szCs w:val="24"/>
        </w:rPr>
        <w:t>, uncapped, if the Employee meets the targets set by the Employer’s client that the Employee is seconded to support (“XML Client”). The targets and details of the incentive plan will be updated and provided to the Employee every year.</w:t>
      </w:r>
    </w:p>
    <w:p w:rsidR="009527C8" w:rsidRPr="009527C8" w:rsidRDefault="009527C8" w:rsidP="00353C5D">
      <w:pPr>
        <w:numPr>
          <w:ilvl w:val="1"/>
          <w:numId w:val="10"/>
        </w:numPr>
        <w:spacing w:line="276" w:lineRule="auto"/>
        <w:ind w:left="567" w:hanging="567"/>
        <w:rPr>
          <w:rFonts w:ascii="Calibri" w:hAnsi="Calibri"/>
          <w:szCs w:val="24"/>
        </w:rPr>
      </w:pPr>
      <w:r w:rsidRPr="009527C8">
        <w:rPr>
          <w:rFonts w:ascii="Calibri" w:hAnsi="Calibri"/>
          <w:szCs w:val="24"/>
        </w:rPr>
        <w:t xml:space="preserve">The Employee will be entitled to claim </w:t>
      </w:r>
      <w:r w:rsidR="00906ABC">
        <w:rPr>
          <w:rFonts w:ascii="Calibri" w:hAnsi="Calibri"/>
          <w:szCs w:val="24"/>
        </w:rPr>
        <w:t xml:space="preserve">the following </w:t>
      </w:r>
      <w:r w:rsidRPr="009527C8">
        <w:rPr>
          <w:rFonts w:ascii="Calibri" w:hAnsi="Calibri"/>
          <w:szCs w:val="24"/>
        </w:rPr>
        <w:t>expenses</w:t>
      </w:r>
      <w:r w:rsidR="00906ABC">
        <w:rPr>
          <w:rFonts w:ascii="Calibri" w:hAnsi="Calibri"/>
          <w:szCs w:val="24"/>
        </w:rPr>
        <w:t xml:space="preserve">, provided that these have been pre-approved by the Employee’s line manager or </w:t>
      </w:r>
      <w:r w:rsidR="00353C5D">
        <w:rPr>
          <w:rFonts w:ascii="Calibri" w:hAnsi="Calibri"/>
          <w:szCs w:val="24"/>
        </w:rPr>
        <w:t>by the senior manager of XML Client that shall be designated to guide him/her (the “</w:t>
      </w:r>
      <w:r w:rsidR="00906ABC">
        <w:rPr>
          <w:rFonts w:ascii="Calibri" w:hAnsi="Calibri"/>
          <w:szCs w:val="24"/>
        </w:rPr>
        <w:t>Client Authorised Officer</w:t>
      </w:r>
      <w:r w:rsidR="00353C5D">
        <w:rPr>
          <w:rFonts w:ascii="Calibri" w:hAnsi="Calibri"/>
          <w:szCs w:val="24"/>
        </w:rPr>
        <w:t>”)</w:t>
      </w:r>
      <w:r w:rsidRPr="009527C8">
        <w:rPr>
          <w:rFonts w:ascii="Calibri" w:hAnsi="Calibri"/>
          <w:szCs w:val="24"/>
        </w:rPr>
        <w:t>:</w:t>
      </w:r>
    </w:p>
    <w:p w:rsidR="009527C8" w:rsidRPr="009064C1" w:rsidRDefault="009527C8" w:rsidP="002E3197">
      <w:pPr>
        <w:numPr>
          <w:ilvl w:val="0"/>
          <w:numId w:val="15"/>
        </w:numPr>
        <w:tabs>
          <w:tab w:val="left" w:pos="567"/>
        </w:tabs>
        <w:spacing w:line="276" w:lineRule="auto"/>
        <w:rPr>
          <w:rFonts w:ascii="Calibri" w:hAnsi="Calibri"/>
          <w:szCs w:val="24"/>
        </w:rPr>
      </w:pPr>
      <w:r w:rsidRPr="009064C1">
        <w:rPr>
          <w:rFonts w:ascii="Calibri" w:hAnsi="Calibri"/>
          <w:szCs w:val="24"/>
        </w:rPr>
        <w:t>Phone expenses;</w:t>
      </w:r>
    </w:p>
    <w:p w:rsidR="009527C8" w:rsidRDefault="009527C8" w:rsidP="002E3197">
      <w:pPr>
        <w:numPr>
          <w:ilvl w:val="0"/>
          <w:numId w:val="15"/>
        </w:numPr>
        <w:tabs>
          <w:tab w:val="left" w:pos="567"/>
        </w:tabs>
        <w:spacing w:line="276" w:lineRule="auto"/>
        <w:rPr>
          <w:rFonts w:ascii="Calibri" w:hAnsi="Calibri"/>
          <w:szCs w:val="24"/>
        </w:rPr>
      </w:pPr>
      <w:r w:rsidRPr="009064C1">
        <w:rPr>
          <w:rFonts w:ascii="Calibri" w:hAnsi="Calibri"/>
          <w:szCs w:val="24"/>
        </w:rPr>
        <w:t>Work-related expenses.</w:t>
      </w:r>
    </w:p>
    <w:p w:rsidR="009527C8" w:rsidRDefault="009527C8" w:rsidP="002E3197">
      <w:pPr>
        <w:numPr>
          <w:ilvl w:val="1"/>
          <w:numId w:val="10"/>
        </w:numPr>
        <w:spacing w:line="276" w:lineRule="auto"/>
        <w:ind w:left="567" w:hanging="567"/>
        <w:rPr>
          <w:rFonts w:ascii="Calibri" w:hAnsi="Calibri"/>
          <w:szCs w:val="24"/>
        </w:rPr>
      </w:pPr>
      <w:r>
        <w:rPr>
          <w:rFonts w:ascii="Calibri" w:hAnsi="Calibri"/>
          <w:szCs w:val="24"/>
        </w:rPr>
        <w:t>T</w:t>
      </w:r>
      <w:r w:rsidRPr="00D66F97">
        <w:rPr>
          <w:rFonts w:ascii="Calibri" w:hAnsi="Calibri"/>
          <w:szCs w:val="24"/>
        </w:rPr>
        <w:t xml:space="preserve">he </w:t>
      </w:r>
      <w:r>
        <w:rPr>
          <w:rFonts w:ascii="Calibri" w:hAnsi="Calibri"/>
          <w:szCs w:val="24"/>
        </w:rPr>
        <w:t>Employee</w:t>
      </w:r>
      <w:r w:rsidRPr="00D66F97">
        <w:rPr>
          <w:rFonts w:ascii="Calibri" w:hAnsi="Calibri"/>
          <w:szCs w:val="24"/>
        </w:rPr>
        <w:t xml:space="preserve"> declares that he</w:t>
      </w:r>
      <w:r>
        <w:rPr>
          <w:rFonts w:ascii="Calibri" w:hAnsi="Calibri"/>
          <w:szCs w:val="24"/>
        </w:rPr>
        <w:t>/she</w:t>
      </w:r>
      <w:r w:rsidRPr="00D66F97">
        <w:rPr>
          <w:rFonts w:ascii="Calibri" w:hAnsi="Calibri"/>
          <w:szCs w:val="24"/>
        </w:rPr>
        <w:t xml:space="preserve"> agrees that the </w:t>
      </w:r>
      <w:r w:rsidR="00353C5D">
        <w:rPr>
          <w:rFonts w:ascii="Calibri" w:hAnsi="Calibri"/>
          <w:szCs w:val="24"/>
        </w:rPr>
        <w:t>pay</w:t>
      </w:r>
      <w:r>
        <w:rPr>
          <w:rFonts w:ascii="Calibri" w:hAnsi="Calibri"/>
          <w:szCs w:val="24"/>
        </w:rPr>
        <w:t>slip</w:t>
      </w:r>
      <w:r w:rsidRPr="00D66F97">
        <w:rPr>
          <w:rFonts w:ascii="Calibri" w:hAnsi="Calibri"/>
          <w:szCs w:val="24"/>
        </w:rPr>
        <w:t xml:space="preserve"> will </w:t>
      </w:r>
      <w:r>
        <w:rPr>
          <w:rFonts w:ascii="Calibri" w:hAnsi="Calibri"/>
          <w:szCs w:val="24"/>
        </w:rPr>
        <w:t>be sent</w:t>
      </w:r>
      <w:r w:rsidRPr="00D66F97">
        <w:rPr>
          <w:rFonts w:ascii="Calibri" w:hAnsi="Calibri"/>
          <w:szCs w:val="24"/>
        </w:rPr>
        <w:t xml:space="preserve"> </w:t>
      </w:r>
      <w:r>
        <w:rPr>
          <w:rFonts w:ascii="Calibri" w:hAnsi="Calibri"/>
          <w:szCs w:val="24"/>
        </w:rPr>
        <w:t>by</w:t>
      </w:r>
      <w:r w:rsidRPr="00D66F97">
        <w:rPr>
          <w:rFonts w:ascii="Calibri" w:hAnsi="Calibri"/>
          <w:szCs w:val="24"/>
        </w:rPr>
        <w:t xml:space="preserve"> an electronic </w:t>
      </w:r>
      <w:r>
        <w:rPr>
          <w:rFonts w:ascii="Calibri" w:hAnsi="Calibri"/>
          <w:szCs w:val="24"/>
        </w:rPr>
        <w:t>method</w:t>
      </w:r>
      <w:r w:rsidRPr="00D66F97">
        <w:rPr>
          <w:rFonts w:ascii="Calibri" w:hAnsi="Calibri"/>
          <w:szCs w:val="24"/>
        </w:rPr>
        <w:t xml:space="preserve"> (</w:t>
      </w:r>
      <w:r>
        <w:rPr>
          <w:rFonts w:ascii="Calibri" w:hAnsi="Calibri"/>
          <w:szCs w:val="24"/>
        </w:rPr>
        <w:t>i.e.</w:t>
      </w:r>
      <w:r w:rsidRPr="00D66F97">
        <w:rPr>
          <w:rFonts w:ascii="Calibri" w:hAnsi="Calibri"/>
          <w:szCs w:val="24"/>
        </w:rPr>
        <w:t xml:space="preserve"> </w:t>
      </w:r>
      <w:r>
        <w:rPr>
          <w:rFonts w:ascii="Calibri" w:hAnsi="Calibri"/>
          <w:szCs w:val="24"/>
        </w:rPr>
        <w:t>via</w:t>
      </w:r>
      <w:r w:rsidR="00A57A6A">
        <w:rPr>
          <w:rFonts w:ascii="Calibri" w:hAnsi="Calibri"/>
          <w:szCs w:val="24"/>
        </w:rPr>
        <w:t xml:space="preserve"> e</w:t>
      </w:r>
      <w:r w:rsidRPr="00D66F97">
        <w:rPr>
          <w:rFonts w:ascii="Calibri" w:hAnsi="Calibri"/>
          <w:szCs w:val="24"/>
        </w:rPr>
        <w:t>-mail).</w:t>
      </w:r>
    </w:p>
    <w:p w:rsidR="002E235B" w:rsidRDefault="002E235B" w:rsidP="002E235B">
      <w:pPr>
        <w:tabs>
          <w:tab w:val="left" w:pos="567"/>
        </w:tabs>
        <w:spacing w:line="276" w:lineRule="auto"/>
        <w:ind w:left="0"/>
        <w:rPr>
          <w:rFonts w:ascii="Calibri" w:hAnsi="Calibri"/>
          <w:szCs w:val="24"/>
        </w:rPr>
      </w:pPr>
    </w:p>
    <w:p w:rsidR="00731B45" w:rsidRDefault="008A4D0B" w:rsidP="001C1203">
      <w:pPr>
        <w:tabs>
          <w:tab w:val="left" w:pos="567"/>
        </w:tabs>
        <w:spacing w:line="276" w:lineRule="auto"/>
        <w:ind w:left="567" w:hanging="567"/>
        <w:outlineLvl w:val="0"/>
        <w:rPr>
          <w:rFonts w:ascii="Calibri" w:hAnsi="Calibri"/>
          <w:szCs w:val="24"/>
          <w:u w:val="single"/>
        </w:rPr>
      </w:pPr>
      <w:r w:rsidRPr="00D66F97">
        <w:rPr>
          <w:rFonts w:ascii="Calibri" w:hAnsi="Calibri"/>
          <w:szCs w:val="24"/>
          <w:u w:val="single"/>
        </w:rPr>
        <w:t>Article</w:t>
      </w:r>
      <w:r w:rsidR="00731B45" w:rsidRPr="00D66F97">
        <w:rPr>
          <w:rFonts w:ascii="Calibri" w:hAnsi="Calibri"/>
          <w:szCs w:val="24"/>
          <w:u w:val="single"/>
        </w:rPr>
        <w:t xml:space="preserve"> </w:t>
      </w:r>
      <w:r w:rsidR="006F4001">
        <w:rPr>
          <w:rFonts w:ascii="Calibri" w:hAnsi="Calibri"/>
          <w:szCs w:val="24"/>
          <w:u w:val="single"/>
        </w:rPr>
        <w:t>8</w:t>
      </w:r>
      <w:r w:rsidR="00731B45" w:rsidRPr="00D66F97">
        <w:rPr>
          <w:rFonts w:ascii="Calibri" w:hAnsi="Calibri"/>
          <w:szCs w:val="24"/>
          <w:u w:val="single"/>
        </w:rPr>
        <w:t xml:space="preserve">: </w:t>
      </w:r>
      <w:r w:rsidR="000B79C3" w:rsidRPr="00D66F97">
        <w:rPr>
          <w:rFonts w:ascii="Calibri" w:hAnsi="Calibri"/>
          <w:szCs w:val="24"/>
          <w:u w:val="single"/>
        </w:rPr>
        <w:t>H</w:t>
      </w:r>
      <w:r w:rsidRPr="00D66F97">
        <w:rPr>
          <w:rFonts w:ascii="Calibri" w:hAnsi="Calibri"/>
          <w:szCs w:val="24"/>
          <w:u w:val="single"/>
        </w:rPr>
        <w:t>oliday</w:t>
      </w:r>
    </w:p>
    <w:p w:rsidR="009527C8" w:rsidRDefault="009527C8" w:rsidP="002E3197">
      <w:pPr>
        <w:numPr>
          <w:ilvl w:val="1"/>
          <w:numId w:val="16"/>
        </w:numPr>
        <w:tabs>
          <w:tab w:val="left" w:pos="-1440"/>
        </w:tabs>
        <w:spacing w:line="360" w:lineRule="atLeast"/>
        <w:ind w:left="567" w:hanging="567"/>
        <w:rPr>
          <w:rFonts w:ascii="Calibri" w:hAnsi="Calibri"/>
          <w:szCs w:val="24"/>
        </w:rPr>
      </w:pPr>
      <w:r>
        <w:rPr>
          <w:rFonts w:ascii="Calibri" w:hAnsi="Calibri"/>
          <w:szCs w:val="24"/>
        </w:rPr>
        <w:t>In addition to public holidays of Hong Kong SAR, the Employee shall be entitled to</w:t>
      </w:r>
      <w:r w:rsidRPr="006B74D2">
        <w:rPr>
          <w:rFonts w:ascii="Calibri" w:hAnsi="Calibri"/>
          <w:szCs w:val="24"/>
        </w:rPr>
        <w:t xml:space="preserve"> </w:t>
      </w:r>
      <w:r>
        <w:rPr>
          <w:rFonts w:ascii="Calibri" w:hAnsi="Calibri"/>
          <w:szCs w:val="24"/>
        </w:rPr>
        <w:t xml:space="preserve">20 days paid holiday </w:t>
      </w:r>
      <w:r w:rsidRPr="006B02F9">
        <w:rPr>
          <w:rFonts w:ascii="Calibri" w:hAnsi="Calibri"/>
          <w:szCs w:val="24"/>
        </w:rPr>
        <w:t>in each holiday year from 1</w:t>
      </w:r>
      <w:r w:rsidRPr="006B02F9">
        <w:rPr>
          <w:rFonts w:ascii="Calibri" w:hAnsi="Calibri"/>
          <w:szCs w:val="24"/>
          <w:vertAlign w:val="superscript"/>
        </w:rPr>
        <w:t>st</w:t>
      </w:r>
      <w:r>
        <w:rPr>
          <w:rFonts w:ascii="Calibri" w:hAnsi="Calibri"/>
          <w:szCs w:val="24"/>
        </w:rPr>
        <w:t xml:space="preserve"> </w:t>
      </w:r>
      <w:r w:rsidRPr="006B02F9">
        <w:rPr>
          <w:rFonts w:ascii="Calibri" w:hAnsi="Calibri"/>
          <w:szCs w:val="24"/>
        </w:rPr>
        <w:t>January to 31</w:t>
      </w:r>
      <w:r w:rsidRPr="006B02F9">
        <w:rPr>
          <w:rFonts w:ascii="Calibri" w:hAnsi="Calibri"/>
          <w:szCs w:val="24"/>
          <w:vertAlign w:val="superscript"/>
        </w:rPr>
        <w:t>st</w:t>
      </w:r>
      <w:r>
        <w:rPr>
          <w:rFonts w:ascii="Calibri" w:hAnsi="Calibri"/>
          <w:szCs w:val="24"/>
        </w:rPr>
        <w:t xml:space="preserve"> </w:t>
      </w:r>
      <w:r w:rsidRPr="006B02F9">
        <w:rPr>
          <w:rFonts w:ascii="Calibri" w:hAnsi="Calibri"/>
          <w:szCs w:val="24"/>
        </w:rPr>
        <w:t xml:space="preserve">December to be taken at such time or times as are agreed with the Employee’s line manager. Paid holiday days cannot be accrued without an explicit confirmation in writing from the </w:t>
      </w:r>
      <w:r>
        <w:rPr>
          <w:rFonts w:ascii="Calibri" w:hAnsi="Calibri"/>
          <w:szCs w:val="24"/>
        </w:rPr>
        <w:t>Employer</w:t>
      </w:r>
      <w:r w:rsidR="00353C5D">
        <w:rPr>
          <w:rFonts w:ascii="Calibri" w:hAnsi="Calibri"/>
          <w:szCs w:val="24"/>
        </w:rPr>
        <w:t>, such confirmation will only be granted under exceptional circumstances</w:t>
      </w:r>
      <w:r w:rsidRPr="006B02F9">
        <w:rPr>
          <w:rFonts w:ascii="Calibri" w:hAnsi="Calibri"/>
          <w:szCs w:val="24"/>
        </w:rPr>
        <w:t>.</w:t>
      </w:r>
    </w:p>
    <w:p w:rsidR="009527C8" w:rsidRDefault="009527C8" w:rsidP="009527C8">
      <w:pPr>
        <w:tabs>
          <w:tab w:val="left" w:pos="-1440"/>
        </w:tabs>
        <w:spacing w:line="360" w:lineRule="atLeast"/>
        <w:ind w:left="567"/>
        <w:rPr>
          <w:rFonts w:ascii="Calibri" w:hAnsi="Calibri"/>
          <w:szCs w:val="24"/>
        </w:rPr>
      </w:pPr>
    </w:p>
    <w:p w:rsidR="009527C8" w:rsidRDefault="009527C8" w:rsidP="002E3197">
      <w:pPr>
        <w:numPr>
          <w:ilvl w:val="1"/>
          <w:numId w:val="16"/>
        </w:numPr>
        <w:tabs>
          <w:tab w:val="left" w:pos="-1440"/>
        </w:tabs>
        <w:spacing w:line="360" w:lineRule="atLeast"/>
        <w:ind w:left="567" w:hanging="567"/>
        <w:rPr>
          <w:rFonts w:ascii="Calibri" w:hAnsi="Calibri"/>
          <w:szCs w:val="24"/>
        </w:rPr>
      </w:pPr>
      <w:r w:rsidRPr="006B02F9">
        <w:rPr>
          <w:rFonts w:ascii="Calibri" w:hAnsi="Calibri"/>
          <w:szCs w:val="24"/>
        </w:rPr>
        <w:t xml:space="preserve">For the year during which his/her appointment commences or terminates, the Employee is entitled to working days holiday for each complete calendar month of his/her </w:t>
      </w:r>
      <w:r w:rsidRPr="006B02F9">
        <w:rPr>
          <w:rFonts w:ascii="Calibri" w:hAnsi="Calibri"/>
          <w:szCs w:val="24"/>
        </w:rPr>
        <w:lastRenderedPageBreak/>
        <w:t xml:space="preserve">employment by the </w:t>
      </w:r>
      <w:r>
        <w:rPr>
          <w:rFonts w:ascii="Calibri" w:hAnsi="Calibri"/>
          <w:szCs w:val="24"/>
        </w:rPr>
        <w:t>Employer</w:t>
      </w:r>
      <w:r w:rsidRPr="006B02F9">
        <w:rPr>
          <w:rFonts w:ascii="Calibri" w:hAnsi="Calibri"/>
          <w:szCs w:val="24"/>
        </w:rPr>
        <w:t xml:space="preserve"> during that year on a pro rata basis. On the termination of his/her appointment for whatever reason, the Employee shall either be entitled to pay in lieu of outstanding holiday entitlement or be </w:t>
      </w:r>
      <w:r>
        <w:rPr>
          <w:rFonts w:ascii="Calibri" w:hAnsi="Calibri"/>
          <w:szCs w:val="24"/>
        </w:rPr>
        <w:t>required to repay to the Employer</w:t>
      </w:r>
      <w:r w:rsidRPr="006B02F9">
        <w:rPr>
          <w:rFonts w:ascii="Calibri" w:hAnsi="Calibri"/>
          <w:szCs w:val="24"/>
        </w:rPr>
        <w:t xml:space="preserve"> any salary received for holiday taken in excess of his/her actual entitlement. The basis for payment and repayment shall be 1/260 of the Employee’s annual salary for each day.</w:t>
      </w:r>
    </w:p>
    <w:p w:rsidR="00731B45" w:rsidRPr="00D66F97" w:rsidRDefault="00731B45" w:rsidP="007721FD">
      <w:pPr>
        <w:tabs>
          <w:tab w:val="left" w:pos="567"/>
        </w:tabs>
        <w:spacing w:line="276" w:lineRule="auto"/>
        <w:ind w:left="567" w:hanging="567"/>
        <w:rPr>
          <w:rFonts w:ascii="Calibri" w:hAnsi="Calibri"/>
          <w:szCs w:val="24"/>
        </w:rPr>
      </w:pPr>
    </w:p>
    <w:p w:rsidR="001C1203" w:rsidRPr="00CF0BB8" w:rsidRDefault="007721FD" w:rsidP="00952662">
      <w:pPr>
        <w:tabs>
          <w:tab w:val="left" w:pos="567"/>
        </w:tabs>
        <w:spacing w:line="276" w:lineRule="auto"/>
        <w:ind w:left="567" w:hanging="567"/>
        <w:outlineLvl w:val="0"/>
        <w:rPr>
          <w:rFonts w:ascii="Calibri" w:hAnsi="Calibri"/>
          <w:szCs w:val="24"/>
          <w:u w:val="single"/>
        </w:rPr>
      </w:pPr>
      <w:r w:rsidRPr="00CF0BB8">
        <w:rPr>
          <w:rFonts w:ascii="Calibri" w:hAnsi="Calibri"/>
          <w:szCs w:val="24"/>
          <w:u w:val="single"/>
        </w:rPr>
        <w:t>Article 9</w:t>
      </w:r>
      <w:r w:rsidR="001C1203" w:rsidRPr="00CF0BB8">
        <w:rPr>
          <w:rFonts w:ascii="Calibri" w:hAnsi="Calibri"/>
          <w:szCs w:val="24"/>
          <w:u w:val="single"/>
        </w:rPr>
        <w:t xml:space="preserve">: </w:t>
      </w:r>
      <w:r w:rsidR="00952662" w:rsidRPr="00CF0BB8">
        <w:rPr>
          <w:rFonts w:ascii="Calibri" w:hAnsi="Calibri"/>
          <w:szCs w:val="24"/>
          <w:u w:val="single"/>
        </w:rPr>
        <w:t>Mandatory Provident Fund</w:t>
      </w:r>
      <w:r w:rsidR="00AC2FDC" w:rsidRPr="00CF0BB8">
        <w:rPr>
          <w:rFonts w:ascii="Calibri" w:hAnsi="Calibri"/>
          <w:szCs w:val="24"/>
          <w:u w:val="single"/>
        </w:rPr>
        <w:t xml:space="preserve"> (‘MPF’)</w:t>
      </w:r>
    </w:p>
    <w:p w:rsidR="001C1203" w:rsidRPr="00CF0BB8" w:rsidRDefault="00AC2FDC" w:rsidP="002E3197">
      <w:pPr>
        <w:pStyle w:val="ListParagraph"/>
        <w:numPr>
          <w:ilvl w:val="1"/>
          <w:numId w:val="11"/>
        </w:numPr>
        <w:spacing w:line="276" w:lineRule="auto"/>
        <w:ind w:left="567" w:hanging="567"/>
        <w:jc w:val="both"/>
        <w:rPr>
          <w:sz w:val="24"/>
          <w:szCs w:val="24"/>
        </w:rPr>
      </w:pPr>
      <w:r w:rsidRPr="00CF0BB8">
        <w:rPr>
          <w:sz w:val="24"/>
          <w:szCs w:val="24"/>
        </w:rPr>
        <w:t>Pursuant to the Mandatory Provident Fund Schemes Ordinance, t</w:t>
      </w:r>
      <w:r w:rsidR="001C1203" w:rsidRPr="00CF0BB8">
        <w:rPr>
          <w:sz w:val="24"/>
          <w:szCs w:val="24"/>
        </w:rPr>
        <w:t>he Employer</w:t>
      </w:r>
      <w:r w:rsidRPr="00CF0BB8">
        <w:rPr>
          <w:sz w:val="24"/>
          <w:szCs w:val="24"/>
        </w:rPr>
        <w:t xml:space="preserve"> will contribute 5% of the Employee’s monthly pay up to a maximum salary of HKD </w:t>
      </w:r>
      <w:r w:rsidR="00056F14" w:rsidRPr="00CF0BB8">
        <w:rPr>
          <w:sz w:val="24"/>
          <w:szCs w:val="24"/>
        </w:rPr>
        <w:t>3</w:t>
      </w:r>
      <w:r w:rsidRPr="00CF0BB8">
        <w:rPr>
          <w:sz w:val="24"/>
          <w:szCs w:val="24"/>
        </w:rPr>
        <w:t>0,000/month to the Employee’s MPF</w:t>
      </w:r>
      <w:r w:rsidR="001C1203" w:rsidRPr="00CF0BB8">
        <w:rPr>
          <w:sz w:val="24"/>
          <w:szCs w:val="24"/>
        </w:rPr>
        <w:t>.</w:t>
      </w:r>
    </w:p>
    <w:p w:rsidR="00AC2FDC" w:rsidRPr="00CF0BB8" w:rsidRDefault="00AC2FDC" w:rsidP="002E3197">
      <w:pPr>
        <w:pStyle w:val="ListParagraph"/>
        <w:numPr>
          <w:ilvl w:val="1"/>
          <w:numId w:val="11"/>
        </w:numPr>
        <w:spacing w:line="276" w:lineRule="auto"/>
        <w:ind w:left="567" w:hanging="567"/>
        <w:jc w:val="both"/>
        <w:rPr>
          <w:sz w:val="24"/>
          <w:szCs w:val="24"/>
        </w:rPr>
      </w:pPr>
      <w:r w:rsidRPr="00CF0BB8">
        <w:rPr>
          <w:sz w:val="24"/>
          <w:szCs w:val="24"/>
        </w:rPr>
        <w:t>Pursuant to the Mandatory Provident Fund Schemes Ordinance, the Employer will also deduct a similar amount from the Employee’s salary and deposit it into the Employee’s MPF.</w:t>
      </w:r>
    </w:p>
    <w:p w:rsidR="001C1203" w:rsidRPr="007721FD" w:rsidRDefault="001C1203" w:rsidP="007721FD">
      <w:pPr>
        <w:tabs>
          <w:tab w:val="left" w:pos="567"/>
        </w:tabs>
        <w:spacing w:line="276" w:lineRule="auto"/>
        <w:ind w:left="567" w:hanging="567"/>
        <w:rPr>
          <w:rFonts w:ascii="Calibri" w:hAnsi="Calibri"/>
          <w:szCs w:val="24"/>
        </w:rPr>
      </w:pPr>
    </w:p>
    <w:p w:rsidR="00731B45" w:rsidRPr="007721FD" w:rsidRDefault="008A4D0B" w:rsidP="007721FD">
      <w:pPr>
        <w:tabs>
          <w:tab w:val="left" w:pos="567"/>
        </w:tabs>
        <w:spacing w:line="276" w:lineRule="auto"/>
        <w:ind w:left="567" w:hanging="567"/>
        <w:outlineLvl w:val="0"/>
        <w:rPr>
          <w:rFonts w:ascii="Calibri" w:hAnsi="Calibri"/>
          <w:szCs w:val="24"/>
        </w:rPr>
      </w:pPr>
      <w:r w:rsidRPr="007721FD">
        <w:rPr>
          <w:rFonts w:ascii="Calibri" w:hAnsi="Calibri"/>
          <w:szCs w:val="24"/>
          <w:u w:val="single"/>
        </w:rPr>
        <w:t>Article</w:t>
      </w:r>
      <w:r w:rsidR="00731B45" w:rsidRPr="007721FD">
        <w:rPr>
          <w:rFonts w:ascii="Calibri" w:hAnsi="Calibri"/>
          <w:szCs w:val="24"/>
          <w:u w:val="single"/>
        </w:rPr>
        <w:t xml:space="preserve"> 1</w:t>
      </w:r>
      <w:r w:rsidR="007721FD" w:rsidRPr="007721FD">
        <w:rPr>
          <w:rFonts w:ascii="Calibri" w:hAnsi="Calibri"/>
          <w:szCs w:val="24"/>
          <w:u w:val="single"/>
        </w:rPr>
        <w:t>0</w:t>
      </w:r>
      <w:r w:rsidR="00731B45" w:rsidRPr="007721FD">
        <w:rPr>
          <w:rFonts w:ascii="Calibri" w:hAnsi="Calibri"/>
          <w:szCs w:val="24"/>
          <w:u w:val="single"/>
        </w:rPr>
        <w:t xml:space="preserve">: </w:t>
      </w:r>
      <w:r w:rsidR="000B79C3" w:rsidRPr="007721FD">
        <w:rPr>
          <w:rFonts w:ascii="Calibri" w:hAnsi="Calibri"/>
          <w:szCs w:val="24"/>
          <w:u w:val="single"/>
        </w:rPr>
        <w:t>T</w:t>
      </w:r>
      <w:r w:rsidR="000C6702" w:rsidRPr="007721FD">
        <w:rPr>
          <w:rFonts w:ascii="Calibri" w:hAnsi="Calibri"/>
          <w:szCs w:val="24"/>
          <w:u w:val="single"/>
        </w:rPr>
        <w:t>ermination</w:t>
      </w:r>
    </w:p>
    <w:p w:rsidR="00B61E56" w:rsidRPr="007721FD" w:rsidRDefault="00B61E56" w:rsidP="00CF0BB8">
      <w:pPr>
        <w:pStyle w:val="ListParagraph"/>
        <w:numPr>
          <w:ilvl w:val="1"/>
          <w:numId w:val="12"/>
        </w:numPr>
        <w:spacing w:line="276" w:lineRule="auto"/>
        <w:ind w:left="567" w:hanging="567"/>
        <w:jc w:val="both"/>
        <w:rPr>
          <w:sz w:val="24"/>
          <w:szCs w:val="24"/>
        </w:rPr>
      </w:pPr>
      <w:r w:rsidRPr="007721FD">
        <w:rPr>
          <w:sz w:val="24"/>
          <w:szCs w:val="24"/>
        </w:rPr>
        <w:t xml:space="preserve">Each Party can terminate this </w:t>
      </w:r>
      <w:r w:rsidR="00007935" w:rsidRPr="007721FD">
        <w:rPr>
          <w:sz w:val="24"/>
          <w:szCs w:val="24"/>
        </w:rPr>
        <w:t>Contract</w:t>
      </w:r>
      <w:r w:rsidRPr="007721FD">
        <w:rPr>
          <w:sz w:val="24"/>
          <w:szCs w:val="24"/>
        </w:rPr>
        <w:t xml:space="preserve"> by giving the other Party at least </w:t>
      </w:r>
      <w:r w:rsidR="00CF0BB8">
        <w:rPr>
          <w:sz w:val="24"/>
          <w:szCs w:val="24"/>
        </w:rPr>
        <w:t>3</w:t>
      </w:r>
      <w:r w:rsidR="009527C8">
        <w:rPr>
          <w:sz w:val="24"/>
          <w:szCs w:val="24"/>
        </w:rPr>
        <w:t>0 (</w:t>
      </w:r>
      <w:r w:rsidR="00CF0BB8">
        <w:rPr>
          <w:sz w:val="24"/>
          <w:szCs w:val="24"/>
        </w:rPr>
        <w:t>thir</w:t>
      </w:r>
      <w:r w:rsidR="009527C8">
        <w:rPr>
          <w:sz w:val="24"/>
          <w:szCs w:val="24"/>
        </w:rPr>
        <w:t>ty) days</w:t>
      </w:r>
      <w:r w:rsidRPr="007721FD">
        <w:rPr>
          <w:sz w:val="24"/>
          <w:szCs w:val="24"/>
        </w:rPr>
        <w:t xml:space="preserve"> advance written notice.</w:t>
      </w:r>
      <w:r w:rsidR="009527C8">
        <w:rPr>
          <w:sz w:val="24"/>
          <w:szCs w:val="24"/>
        </w:rPr>
        <w:t xml:space="preserve"> </w:t>
      </w:r>
      <w:r w:rsidR="009527C8" w:rsidRPr="009527C8">
        <w:rPr>
          <w:sz w:val="24"/>
          <w:szCs w:val="24"/>
        </w:rPr>
        <w:t>Notwithstanding the above to the contrary, the Company may accept such notice of termination of the Employee and advise him/her it will reduce this notice period, provided that after any such reduction, the Employee is paid at least for the minimum notice period stipulated by law.</w:t>
      </w:r>
    </w:p>
    <w:p w:rsidR="008E3D97" w:rsidRPr="007721FD" w:rsidRDefault="008E3D97" w:rsidP="007721FD">
      <w:pPr>
        <w:spacing w:line="276" w:lineRule="auto"/>
        <w:ind w:left="567" w:hanging="567"/>
        <w:rPr>
          <w:rFonts w:ascii="Calibri" w:hAnsi="Calibri"/>
          <w:szCs w:val="24"/>
        </w:rPr>
      </w:pPr>
    </w:p>
    <w:p w:rsidR="002E235B" w:rsidRPr="007721FD" w:rsidRDefault="00142FC8" w:rsidP="007721FD">
      <w:pPr>
        <w:tabs>
          <w:tab w:val="left" w:pos="567"/>
        </w:tabs>
        <w:spacing w:line="276" w:lineRule="auto"/>
        <w:ind w:left="567" w:hanging="567"/>
        <w:outlineLvl w:val="0"/>
        <w:rPr>
          <w:rFonts w:ascii="Calibri" w:hAnsi="Calibri"/>
          <w:szCs w:val="24"/>
        </w:rPr>
      </w:pPr>
      <w:r w:rsidRPr="007721FD">
        <w:rPr>
          <w:rFonts w:ascii="Calibri" w:hAnsi="Calibri"/>
          <w:szCs w:val="24"/>
          <w:u w:val="single"/>
        </w:rPr>
        <w:t>A</w:t>
      </w:r>
      <w:r w:rsidR="00B52BFE" w:rsidRPr="007721FD">
        <w:rPr>
          <w:rFonts w:ascii="Calibri" w:hAnsi="Calibri"/>
          <w:szCs w:val="24"/>
          <w:u w:val="single"/>
        </w:rPr>
        <w:t>rticle 1</w:t>
      </w:r>
      <w:r w:rsidR="007721FD" w:rsidRPr="007721FD">
        <w:rPr>
          <w:rFonts w:ascii="Calibri" w:hAnsi="Calibri"/>
          <w:szCs w:val="24"/>
          <w:u w:val="single"/>
        </w:rPr>
        <w:t>1</w:t>
      </w:r>
      <w:r w:rsidR="002E235B" w:rsidRPr="007721FD">
        <w:rPr>
          <w:rFonts w:ascii="Calibri" w:hAnsi="Calibri"/>
          <w:szCs w:val="24"/>
          <w:u w:val="single"/>
        </w:rPr>
        <w:t>: Absence from work</w:t>
      </w:r>
    </w:p>
    <w:p w:rsidR="002E235B" w:rsidRPr="007721FD" w:rsidRDefault="002E235B" w:rsidP="00CF0BB8">
      <w:pPr>
        <w:pStyle w:val="ListParagraph"/>
        <w:numPr>
          <w:ilvl w:val="1"/>
          <w:numId w:val="13"/>
        </w:numPr>
        <w:spacing w:line="276" w:lineRule="auto"/>
        <w:ind w:left="567" w:hanging="567"/>
        <w:jc w:val="both"/>
        <w:rPr>
          <w:sz w:val="24"/>
          <w:szCs w:val="24"/>
        </w:rPr>
      </w:pPr>
      <w:r w:rsidRPr="007721FD">
        <w:rPr>
          <w:sz w:val="24"/>
          <w:szCs w:val="24"/>
        </w:rPr>
        <w:t xml:space="preserve">The Employee is obliged to report to the Employer </w:t>
      </w:r>
      <w:r w:rsidR="00CF0BB8">
        <w:rPr>
          <w:sz w:val="24"/>
          <w:szCs w:val="24"/>
        </w:rPr>
        <w:t xml:space="preserve">any </w:t>
      </w:r>
      <w:r w:rsidRPr="007721FD">
        <w:rPr>
          <w:sz w:val="24"/>
          <w:szCs w:val="24"/>
        </w:rPr>
        <w:t>absen</w:t>
      </w:r>
      <w:r w:rsidR="00CF0BB8">
        <w:rPr>
          <w:sz w:val="24"/>
          <w:szCs w:val="24"/>
        </w:rPr>
        <w:t>ces</w:t>
      </w:r>
      <w:r w:rsidRPr="007721FD">
        <w:rPr>
          <w:sz w:val="24"/>
          <w:szCs w:val="24"/>
        </w:rPr>
        <w:t xml:space="preserve"> as soon as possible, stating the reasons for, and the expected duration of, the </w:t>
      </w:r>
      <w:r w:rsidR="00CF0BB8">
        <w:rPr>
          <w:sz w:val="24"/>
          <w:szCs w:val="24"/>
        </w:rPr>
        <w:t>absence</w:t>
      </w:r>
      <w:r w:rsidRPr="007721FD">
        <w:rPr>
          <w:sz w:val="24"/>
          <w:szCs w:val="24"/>
        </w:rPr>
        <w:t>. The Employee shall inform the Employer as soon as it is know</w:t>
      </w:r>
      <w:r w:rsidR="00007935" w:rsidRPr="007721FD">
        <w:rPr>
          <w:sz w:val="24"/>
          <w:szCs w:val="24"/>
        </w:rPr>
        <w:t>n when he</w:t>
      </w:r>
      <w:r w:rsidR="00A57A6A">
        <w:rPr>
          <w:sz w:val="24"/>
          <w:szCs w:val="24"/>
        </w:rPr>
        <w:t>/she</w:t>
      </w:r>
      <w:r w:rsidRPr="007721FD">
        <w:rPr>
          <w:sz w:val="24"/>
          <w:szCs w:val="24"/>
        </w:rPr>
        <w:t xml:space="preserve"> will be able to return to work.</w:t>
      </w:r>
      <w:r w:rsidR="00CF0BB8">
        <w:rPr>
          <w:sz w:val="24"/>
          <w:szCs w:val="24"/>
        </w:rPr>
        <w:t xml:space="preserve"> If the absence is the result of an illness, the Employer shall have the right to require the Employee to provide a certificate signed by a licensed physician stating whether the Employee is fit to work.</w:t>
      </w:r>
    </w:p>
    <w:p w:rsidR="009D1567" w:rsidRPr="00D66F97" w:rsidRDefault="009D1567" w:rsidP="0009455C">
      <w:pPr>
        <w:tabs>
          <w:tab w:val="left" w:pos="567"/>
        </w:tabs>
        <w:spacing w:line="276" w:lineRule="auto"/>
        <w:ind w:left="0"/>
        <w:rPr>
          <w:rFonts w:ascii="Calibri" w:hAnsi="Calibri"/>
          <w:szCs w:val="24"/>
        </w:rPr>
      </w:pPr>
    </w:p>
    <w:p w:rsidR="00731B45" w:rsidRPr="00D66F97" w:rsidRDefault="008A4D0B" w:rsidP="00491D41">
      <w:pPr>
        <w:tabs>
          <w:tab w:val="left" w:pos="567"/>
        </w:tabs>
        <w:spacing w:line="276" w:lineRule="auto"/>
        <w:ind w:left="567" w:hanging="567"/>
        <w:outlineLvl w:val="0"/>
        <w:rPr>
          <w:rFonts w:ascii="Calibri" w:hAnsi="Calibri"/>
          <w:szCs w:val="24"/>
          <w:u w:val="single"/>
        </w:rPr>
      </w:pPr>
      <w:bookmarkStart w:id="7" w:name="_Toc441250692"/>
      <w:r w:rsidRPr="00D66F97">
        <w:rPr>
          <w:rFonts w:ascii="Calibri" w:hAnsi="Calibri"/>
          <w:szCs w:val="24"/>
          <w:u w:val="single"/>
        </w:rPr>
        <w:t>Article</w:t>
      </w:r>
      <w:r w:rsidR="00731B45" w:rsidRPr="00D66F97">
        <w:rPr>
          <w:rFonts w:ascii="Calibri" w:hAnsi="Calibri"/>
          <w:szCs w:val="24"/>
          <w:u w:val="single"/>
        </w:rPr>
        <w:t xml:space="preserve"> </w:t>
      </w:r>
      <w:r w:rsidR="00537DA7">
        <w:rPr>
          <w:rFonts w:ascii="Calibri" w:hAnsi="Calibri"/>
          <w:szCs w:val="24"/>
          <w:u w:val="single"/>
        </w:rPr>
        <w:t>1</w:t>
      </w:r>
      <w:r w:rsidR="009527C8">
        <w:rPr>
          <w:rFonts w:ascii="Calibri" w:hAnsi="Calibri"/>
          <w:szCs w:val="24"/>
          <w:u w:val="single"/>
        </w:rPr>
        <w:t>2</w:t>
      </w:r>
      <w:r w:rsidR="00731B45" w:rsidRPr="00D66F97">
        <w:rPr>
          <w:rFonts w:ascii="Calibri" w:hAnsi="Calibri"/>
          <w:szCs w:val="24"/>
          <w:u w:val="single"/>
        </w:rPr>
        <w:t xml:space="preserve">: </w:t>
      </w:r>
      <w:bookmarkEnd w:id="7"/>
      <w:r w:rsidR="000B79C3" w:rsidRPr="00D66F97">
        <w:rPr>
          <w:rFonts w:ascii="Calibri" w:hAnsi="Calibri"/>
          <w:szCs w:val="24"/>
          <w:u w:val="single"/>
        </w:rPr>
        <w:t>C</w:t>
      </w:r>
      <w:r w:rsidR="000C6702" w:rsidRPr="00D66F97">
        <w:rPr>
          <w:rFonts w:ascii="Calibri" w:hAnsi="Calibri"/>
          <w:szCs w:val="24"/>
          <w:u w:val="single"/>
        </w:rPr>
        <w:t>onfidentiality</w:t>
      </w:r>
    </w:p>
    <w:p w:rsidR="009527C8" w:rsidRDefault="009527C8" w:rsidP="002E3197">
      <w:pPr>
        <w:numPr>
          <w:ilvl w:val="1"/>
          <w:numId w:val="17"/>
        </w:numPr>
        <w:spacing w:line="276" w:lineRule="auto"/>
        <w:ind w:left="567" w:hanging="567"/>
        <w:rPr>
          <w:rFonts w:ascii="Calibri" w:hAnsi="Calibri"/>
          <w:szCs w:val="24"/>
        </w:rPr>
      </w:pPr>
      <w:r w:rsidRPr="00916DA5">
        <w:rPr>
          <w:rFonts w:ascii="Calibri" w:hAnsi="Calibri"/>
          <w:szCs w:val="24"/>
        </w:rPr>
        <w:t>The Employee acknowledges that the Employer has imposed confidentiality on him</w:t>
      </w:r>
      <w:r>
        <w:rPr>
          <w:rFonts w:ascii="Calibri" w:hAnsi="Calibri"/>
          <w:szCs w:val="24"/>
        </w:rPr>
        <w:t>/her</w:t>
      </w:r>
      <w:r w:rsidRPr="00916DA5">
        <w:rPr>
          <w:rFonts w:ascii="Calibri" w:hAnsi="Calibri"/>
          <w:szCs w:val="24"/>
        </w:rPr>
        <w:t xml:space="preserve"> for all details of the Employer’s company and the Employer’s customers, or connected thereto.</w:t>
      </w:r>
    </w:p>
    <w:p w:rsidR="009527C8" w:rsidRPr="006B02F9" w:rsidRDefault="009527C8" w:rsidP="002E3197">
      <w:pPr>
        <w:numPr>
          <w:ilvl w:val="1"/>
          <w:numId w:val="17"/>
        </w:numPr>
        <w:spacing w:line="276" w:lineRule="auto"/>
        <w:ind w:left="567" w:hanging="567"/>
        <w:rPr>
          <w:rFonts w:ascii="Calibri" w:hAnsi="Calibri"/>
          <w:szCs w:val="24"/>
        </w:rPr>
      </w:pPr>
      <w:r w:rsidRPr="006B02F9">
        <w:rPr>
          <w:rFonts w:ascii="Calibri" w:hAnsi="Calibri"/>
          <w:szCs w:val="24"/>
        </w:rPr>
        <w:t>The Employee is prohibited,</w:t>
      </w:r>
      <w:r w:rsidR="00A57A6A">
        <w:rPr>
          <w:rFonts w:ascii="Calibri" w:hAnsi="Calibri"/>
          <w:szCs w:val="24"/>
        </w:rPr>
        <w:t xml:space="preserve"> either during the term of the Employment C</w:t>
      </w:r>
      <w:r w:rsidRPr="006B02F9">
        <w:rPr>
          <w:rFonts w:ascii="Calibri" w:hAnsi="Calibri"/>
          <w:szCs w:val="24"/>
        </w:rPr>
        <w:t>ontract, or thereafter, in any way, directly or indirectly, in any form whatsoever, to provide information on or concerning the Employer or concerning the Employer’s customers, and any other information that the Employee will be exposed to during the course of their employment.</w:t>
      </w:r>
    </w:p>
    <w:p w:rsidR="00F04063" w:rsidRPr="00D66F97" w:rsidRDefault="00F04063" w:rsidP="009527C8">
      <w:pPr>
        <w:tabs>
          <w:tab w:val="left" w:pos="567"/>
        </w:tabs>
        <w:spacing w:line="276" w:lineRule="auto"/>
        <w:ind w:left="0"/>
        <w:rPr>
          <w:rFonts w:ascii="Calibri" w:hAnsi="Calibri"/>
          <w:szCs w:val="24"/>
        </w:rPr>
      </w:pPr>
    </w:p>
    <w:p w:rsidR="00731B45" w:rsidRPr="00D66F97" w:rsidRDefault="008A4D0B" w:rsidP="00CF0BB8">
      <w:pPr>
        <w:tabs>
          <w:tab w:val="left" w:pos="567"/>
        </w:tabs>
        <w:spacing w:line="276" w:lineRule="auto"/>
        <w:ind w:left="0"/>
        <w:outlineLvl w:val="0"/>
        <w:rPr>
          <w:rFonts w:ascii="Calibri" w:hAnsi="Calibri"/>
          <w:szCs w:val="24"/>
        </w:rPr>
      </w:pPr>
      <w:r w:rsidRPr="00D66F97">
        <w:rPr>
          <w:rFonts w:ascii="Calibri" w:hAnsi="Calibri"/>
          <w:szCs w:val="24"/>
          <w:u w:val="single"/>
        </w:rPr>
        <w:t>Article</w:t>
      </w:r>
      <w:r w:rsidR="00537DA7">
        <w:rPr>
          <w:rFonts w:ascii="Calibri" w:hAnsi="Calibri"/>
          <w:szCs w:val="24"/>
          <w:u w:val="single"/>
        </w:rPr>
        <w:t xml:space="preserve"> 1</w:t>
      </w:r>
      <w:r w:rsidR="009527C8">
        <w:rPr>
          <w:rFonts w:ascii="Calibri" w:hAnsi="Calibri"/>
          <w:szCs w:val="24"/>
          <w:u w:val="single"/>
        </w:rPr>
        <w:t>3</w:t>
      </w:r>
      <w:r w:rsidR="00731B45" w:rsidRPr="00D66F97">
        <w:rPr>
          <w:rFonts w:ascii="Calibri" w:hAnsi="Calibri"/>
          <w:szCs w:val="24"/>
          <w:u w:val="single"/>
        </w:rPr>
        <w:t xml:space="preserve">: </w:t>
      </w:r>
      <w:r w:rsidR="000B79C3" w:rsidRPr="00D66F97">
        <w:rPr>
          <w:rFonts w:ascii="Calibri" w:hAnsi="Calibri"/>
          <w:szCs w:val="24"/>
          <w:u w:val="single"/>
        </w:rPr>
        <w:t>P</w:t>
      </w:r>
      <w:r w:rsidR="00965EE3" w:rsidRPr="00D66F97">
        <w:rPr>
          <w:rFonts w:ascii="Calibri" w:hAnsi="Calibri"/>
          <w:szCs w:val="24"/>
          <w:u w:val="single"/>
        </w:rPr>
        <w:t xml:space="preserve">rohibition </w:t>
      </w:r>
      <w:r w:rsidR="00CF0BB8">
        <w:rPr>
          <w:rFonts w:ascii="Calibri" w:hAnsi="Calibri"/>
          <w:szCs w:val="24"/>
          <w:u w:val="single"/>
        </w:rPr>
        <w:t>of A</w:t>
      </w:r>
      <w:r w:rsidR="00965EE3" w:rsidRPr="00D66F97">
        <w:rPr>
          <w:rFonts w:ascii="Calibri" w:hAnsi="Calibri"/>
          <w:szCs w:val="24"/>
          <w:u w:val="single"/>
        </w:rPr>
        <w:t xml:space="preserve">ncillary </w:t>
      </w:r>
      <w:r w:rsidR="00CF0BB8">
        <w:rPr>
          <w:rFonts w:ascii="Calibri" w:hAnsi="Calibri"/>
          <w:szCs w:val="24"/>
          <w:u w:val="single"/>
        </w:rPr>
        <w:t>W</w:t>
      </w:r>
      <w:r w:rsidR="00965EE3" w:rsidRPr="00D66F97">
        <w:rPr>
          <w:rFonts w:ascii="Calibri" w:hAnsi="Calibri"/>
          <w:szCs w:val="24"/>
          <w:u w:val="single"/>
        </w:rPr>
        <w:t>ork</w:t>
      </w:r>
    </w:p>
    <w:p w:rsidR="009527C8" w:rsidRDefault="009527C8" w:rsidP="002E3197">
      <w:pPr>
        <w:numPr>
          <w:ilvl w:val="1"/>
          <w:numId w:val="18"/>
        </w:numPr>
        <w:spacing w:line="276" w:lineRule="auto"/>
        <w:ind w:left="567" w:hanging="567"/>
        <w:rPr>
          <w:rFonts w:ascii="Calibri" w:hAnsi="Calibri"/>
          <w:szCs w:val="24"/>
        </w:rPr>
      </w:pPr>
      <w:r w:rsidRPr="00916DA5">
        <w:rPr>
          <w:rFonts w:ascii="Calibri" w:hAnsi="Calibri"/>
          <w:szCs w:val="24"/>
        </w:rPr>
        <w:lastRenderedPageBreak/>
        <w:t>The Employee shall not to engage in any conduct detrimental to the interests of the Employer or the Client, this includes any conduct tending to bring the Employer or the Client into disrepute. The Employee shall not to engage - directly or indirectly - in any other work or provide professional services to any third parties in parallel with his/her employment with the Employer, unless such other work has been approved in advance and in writing by the Employer.</w:t>
      </w:r>
    </w:p>
    <w:p w:rsidR="009527C8" w:rsidRDefault="009527C8" w:rsidP="009527C8">
      <w:pPr>
        <w:spacing w:line="276" w:lineRule="auto"/>
        <w:ind w:left="567"/>
        <w:rPr>
          <w:rFonts w:ascii="Calibri" w:hAnsi="Calibri"/>
          <w:szCs w:val="24"/>
        </w:rPr>
      </w:pPr>
    </w:p>
    <w:p w:rsidR="009527C8" w:rsidRPr="006B02F9" w:rsidRDefault="009527C8" w:rsidP="002E3197">
      <w:pPr>
        <w:numPr>
          <w:ilvl w:val="1"/>
          <w:numId w:val="18"/>
        </w:numPr>
        <w:spacing w:line="276" w:lineRule="auto"/>
        <w:ind w:left="567" w:hanging="567"/>
        <w:rPr>
          <w:rFonts w:ascii="Calibri" w:hAnsi="Calibri"/>
          <w:szCs w:val="24"/>
        </w:rPr>
      </w:pPr>
      <w:r w:rsidRPr="006B02F9">
        <w:rPr>
          <w:rFonts w:ascii="Calibri" w:hAnsi="Calibri"/>
          <w:szCs w:val="24"/>
        </w:rPr>
        <w:t>If the Employee becomes incapacitated to work as a result of ancillary work that is proh</w:t>
      </w:r>
      <w:r>
        <w:rPr>
          <w:rFonts w:ascii="Calibri" w:hAnsi="Calibri"/>
          <w:szCs w:val="24"/>
        </w:rPr>
        <w:t>ibited pursuant to 13</w:t>
      </w:r>
      <w:r w:rsidRPr="006B02F9">
        <w:rPr>
          <w:rFonts w:ascii="Calibri" w:hAnsi="Calibri"/>
          <w:szCs w:val="24"/>
        </w:rPr>
        <w:t>.1, the Employer</w:t>
      </w:r>
      <w:r w:rsidR="00A57A6A">
        <w:rPr>
          <w:rFonts w:ascii="Calibri" w:hAnsi="Calibri"/>
          <w:szCs w:val="24"/>
        </w:rPr>
        <w:t xml:space="preserve"> is entitled to terminate the Employment C</w:t>
      </w:r>
      <w:r w:rsidRPr="006B02F9">
        <w:rPr>
          <w:rFonts w:ascii="Calibri" w:hAnsi="Calibri"/>
          <w:szCs w:val="24"/>
        </w:rPr>
        <w:t>ontract for that reason with immediate effect, and without derogating from any other rights that the Employer has, the Employer shall not be obliged to continue to pay wages based on the Employee’s breach of contract.</w:t>
      </w:r>
    </w:p>
    <w:p w:rsidR="009D1567" w:rsidRPr="00D5348D" w:rsidRDefault="009D1567" w:rsidP="009D1567">
      <w:pPr>
        <w:spacing w:line="276" w:lineRule="auto"/>
        <w:ind w:left="0"/>
        <w:rPr>
          <w:rFonts w:ascii="Calibri" w:hAnsi="Calibri"/>
          <w:szCs w:val="24"/>
        </w:rPr>
      </w:pPr>
    </w:p>
    <w:p w:rsidR="00731B45" w:rsidRPr="00D66F97" w:rsidRDefault="008A4D0B" w:rsidP="00491D41">
      <w:pPr>
        <w:tabs>
          <w:tab w:val="left" w:pos="567"/>
        </w:tabs>
        <w:spacing w:line="276" w:lineRule="auto"/>
        <w:ind w:left="567" w:hanging="567"/>
        <w:outlineLvl w:val="0"/>
        <w:rPr>
          <w:rFonts w:ascii="Calibri" w:hAnsi="Calibri"/>
          <w:szCs w:val="24"/>
        </w:rPr>
      </w:pPr>
      <w:r w:rsidRPr="00D66F97">
        <w:rPr>
          <w:rFonts w:ascii="Calibri" w:hAnsi="Calibri"/>
          <w:szCs w:val="24"/>
          <w:u w:val="single"/>
        </w:rPr>
        <w:t>Article</w:t>
      </w:r>
      <w:r w:rsidR="00537DA7">
        <w:rPr>
          <w:rFonts w:ascii="Calibri" w:hAnsi="Calibri"/>
          <w:szCs w:val="24"/>
          <w:u w:val="single"/>
        </w:rPr>
        <w:t xml:space="preserve"> 1</w:t>
      </w:r>
      <w:r w:rsidR="009527C8">
        <w:rPr>
          <w:rFonts w:ascii="Calibri" w:hAnsi="Calibri"/>
          <w:szCs w:val="24"/>
          <w:u w:val="single"/>
        </w:rPr>
        <w:t>4</w:t>
      </w:r>
      <w:r w:rsidR="00731B45" w:rsidRPr="00D66F97">
        <w:rPr>
          <w:rFonts w:ascii="Calibri" w:hAnsi="Calibri"/>
          <w:szCs w:val="24"/>
          <w:u w:val="single"/>
        </w:rPr>
        <w:t xml:space="preserve">: </w:t>
      </w:r>
      <w:r w:rsidR="009527C8">
        <w:rPr>
          <w:rFonts w:ascii="Calibri" w:hAnsi="Calibri"/>
          <w:szCs w:val="24"/>
          <w:u w:val="single"/>
        </w:rPr>
        <w:t>General</w:t>
      </w:r>
    </w:p>
    <w:p w:rsidR="009527C8" w:rsidRDefault="009527C8" w:rsidP="002E3197">
      <w:pPr>
        <w:numPr>
          <w:ilvl w:val="1"/>
          <w:numId w:val="19"/>
        </w:numPr>
        <w:spacing w:line="276" w:lineRule="auto"/>
        <w:ind w:left="567" w:hanging="567"/>
        <w:rPr>
          <w:rFonts w:ascii="Calibri" w:hAnsi="Calibri"/>
          <w:szCs w:val="24"/>
        </w:rPr>
      </w:pPr>
      <w:r w:rsidRPr="00916DA5">
        <w:rPr>
          <w:rFonts w:ascii="Calibri" w:hAnsi="Calibri"/>
          <w:szCs w:val="24"/>
        </w:rPr>
        <w:t>This E</w:t>
      </w:r>
      <w:r w:rsidR="00A57A6A">
        <w:rPr>
          <w:rFonts w:ascii="Calibri" w:hAnsi="Calibri"/>
          <w:szCs w:val="24"/>
        </w:rPr>
        <w:t>mployment C</w:t>
      </w:r>
      <w:r w:rsidRPr="00916DA5">
        <w:rPr>
          <w:rFonts w:ascii="Calibri" w:hAnsi="Calibri"/>
          <w:szCs w:val="24"/>
        </w:rPr>
        <w:t>ontract is considered to be a full description of the agreeme</w:t>
      </w:r>
      <w:r w:rsidR="00A57A6A">
        <w:rPr>
          <w:rFonts w:ascii="Calibri" w:hAnsi="Calibri"/>
          <w:szCs w:val="24"/>
        </w:rPr>
        <w:t>nts in this matter between the P</w:t>
      </w:r>
      <w:r w:rsidRPr="00916DA5">
        <w:rPr>
          <w:rFonts w:ascii="Calibri" w:hAnsi="Calibri"/>
          <w:szCs w:val="24"/>
        </w:rPr>
        <w:t>arties, as they exist at the time of the signing of the Contract.</w:t>
      </w:r>
    </w:p>
    <w:p w:rsidR="009527C8" w:rsidRDefault="009527C8" w:rsidP="002E3197">
      <w:pPr>
        <w:numPr>
          <w:ilvl w:val="1"/>
          <w:numId w:val="19"/>
        </w:numPr>
        <w:spacing w:line="276" w:lineRule="auto"/>
        <w:ind w:left="567" w:hanging="567"/>
        <w:rPr>
          <w:rFonts w:ascii="Calibri" w:hAnsi="Calibri"/>
          <w:szCs w:val="24"/>
        </w:rPr>
      </w:pPr>
      <w:r w:rsidRPr="006B02F9">
        <w:rPr>
          <w:rFonts w:ascii="Calibri" w:hAnsi="Calibri"/>
          <w:szCs w:val="24"/>
        </w:rPr>
        <w:t>Additions to, and deviations from,</w:t>
      </w:r>
      <w:r>
        <w:rPr>
          <w:rFonts w:ascii="Calibri" w:hAnsi="Calibri"/>
          <w:szCs w:val="24"/>
        </w:rPr>
        <w:t xml:space="preserve"> this E</w:t>
      </w:r>
      <w:r w:rsidR="00A57A6A">
        <w:rPr>
          <w:rFonts w:ascii="Calibri" w:hAnsi="Calibri"/>
          <w:szCs w:val="24"/>
        </w:rPr>
        <w:t>mployment C</w:t>
      </w:r>
      <w:r w:rsidRPr="006B02F9">
        <w:rPr>
          <w:rFonts w:ascii="Calibri" w:hAnsi="Calibri"/>
          <w:szCs w:val="24"/>
        </w:rPr>
        <w:t>ontract shall only be valid if and to the extent that they have been agreed</w:t>
      </w:r>
      <w:r w:rsidR="00A57A6A">
        <w:rPr>
          <w:rFonts w:ascii="Calibri" w:hAnsi="Calibri"/>
          <w:szCs w:val="24"/>
        </w:rPr>
        <w:t xml:space="preserve"> between the P</w:t>
      </w:r>
      <w:r w:rsidRPr="006B02F9">
        <w:rPr>
          <w:rFonts w:ascii="Calibri" w:hAnsi="Calibri"/>
          <w:szCs w:val="24"/>
        </w:rPr>
        <w:t>arties in writing, or have been confirmed by the Employer in writing.</w:t>
      </w:r>
    </w:p>
    <w:p w:rsidR="009527C8" w:rsidRPr="006B02F9" w:rsidRDefault="009527C8" w:rsidP="002E3197">
      <w:pPr>
        <w:numPr>
          <w:ilvl w:val="1"/>
          <w:numId w:val="19"/>
        </w:numPr>
        <w:spacing w:line="276" w:lineRule="auto"/>
        <w:ind w:left="567" w:hanging="567"/>
        <w:rPr>
          <w:rFonts w:ascii="Calibri" w:hAnsi="Calibri"/>
          <w:szCs w:val="24"/>
        </w:rPr>
      </w:pPr>
      <w:r w:rsidRPr="006B02F9">
        <w:rPr>
          <w:rFonts w:ascii="Calibri" w:hAnsi="Calibri"/>
          <w:szCs w:val="24"/>
        </w:rPr>
        <w:t xml:space="preserve">The validity construction and </w:t>
      </w:r>
      <w:r>
        <w:rPr>
          <w:rFonts w:ascii="Calibri" w:hAnsi="Calibri"/>
          <w:szCs w:val="24"/>
        </w:rPr>
        <w:t>performance of this Contract</w:t>
      </w:r>
      <w:r w:rsidRPr="006B02F9">
        <w:rPr>
          <w:rFonts w:ascii="Calibri" w:hAnsi="Calibri"/>
          <w:szCs w:val="24"/>
        </w:rPr>
        <w:t xml:space="preserve"> shall be governed by law</w:t>
      </w:r>
      <w:r w:rsidR="00A57A6A">
        <w:rPr>
          <w:rFonts w:ascii="Calibri" w:hAnsi="Calibri"/>
          <w:szCs w:val="24"/>
        </w:rPr>
        <w:t xml:space="preserve"> of Hong Kong SAR</w:t>
      </w:r>
      <w:r w:rsidRPr="006B02F9">
        <w:rPr>
          <w:rFonts w:ascii="Calibri" w:hAnsi="Calibri"/>
          <w:szCs w:val="24"/>
        </w:rPr>
        <w:t>.</w:t>
      </w:r>
    </w:p>
    <w:p w:rsidR="009527C8" w:rsidRDefault="009527C8" w:rsidP="002E3197">
      <w:pPr>
        <w:numPr>
          <w:ilvl w:val="1"/>
          <w:numId w:val="19"/>
        </w:numPr>
        <w:spacing w:line="276" w:lineRule="auto"/>
        <w:ind w:left="567" w:hanging="567"/>
        <w:rPr>
          <w:rFonts w:ascii="Calibri" w:hAnsi="Calibri"/>
          <w:szCs w:val="24"/>
        </w:rPr>
      </w:pPr>
      <w:r w:rsidRPr="006B02F9">
        <w:rPr>
          <w:rFonts w:ascii="Calibri" w:hAnsi="Calibri"/>
          <w:szCs w:val="24"/>
        </w:rPr>
        <w:t>All disputes claims or proceedings between the parties relating to the validity construction</w:t>
      </w:r>
      <w:r>
        <w:rPr>
          <w:rFonts w:ascii="Calibri" w:hAnsi="Calibri"/>
          <w:szCs w:val="24"/>
        </w:rPr>
        <w:t xml:space="preserve"> or performance of this Contract</w:t>
      </w:r>
      <w:r w:rsidRPr="006B02F9">
        <w:rPr>
          <w:rFonts w:ascii="Calibri" w:hAnsi="Calibri"/>
          <w:szCs w:val="24"/>
        </w:rPr>
        <w:t xml:space="preserve"> shall be subject to the exclusive jurisdiction of the</w:t>
      </w:r>
      <w:r>
        <w:rPr>
          <w:rFonts w:ascii="Calibri" w:hAnsi="Calibri"/>
          <w:szCs w:val="24"/>
        </w:rPr>
        <w:t xml:space="preserve"> courts of </w:t>
      </w:r>
      <w:r w:rsidR="00A57A6A">
        <w:rPr>
          <w:rFonts w:ascii="Calibri" w:hAnsi="Calibri"/>
          <w:szCs w:val="24"/>
        </w:rPr>
        <w:t>Hong Kong SAR</w:t>
      </w:r>
      <w:r>
        <w:rPr>
          <w:rFonts w:ascii="Calibri" w:hAnsi="Calibri"/>
          <w:szCs w:val="24"/>
        </w:rPr>
        <w:t>.</w:t>
      </w:r>
    </w:p>
    <w:p w:rsidR="009527C8" w:rsidRPr="006B02F9" w:rsidRDefault="00A57A6A" w:rsidP="002E3197">
      <w:pPr>
        <w:numPr>
          <w:ilvl w:val="1"/>
          <w:numId w:val="19"/>
        </w:numPr>
        <w:spacing w:line="276" w:lineRule="auto"/>
        <w:ind w:left="567" w:hanging="567"/>
        <w:rPr>
          <w:rFonts w:ascii="Calibri" w:hAnsi="Calibri"/>
          <w:szCs w:val="24"/>
        </w:rPr>
      </w:pPr>
      <w:r>
        <w:rPr>
          <w:rFonts w:ascii="Calibri" w:hAnsi="Calibri"/>
          <w:szCs w:val="24"/>
        </w:rPr>
        <w:t>By signing this C</w:t>
      </w:r>
      <w:r w:rsidR="009527C8" w:rsidRPr="006B02F9">
        <w:rPr>
          <w:rFonts w:ascii="Calibri" w:hAnsi="Calibri"/>
          <w:szCs w:val="24"/>
        </w:rPr>
        <w:t>ontract, the Employee states t</w:t>
      </w:r>
      <w:r>
        <w:rPr>
          <w:rFonts w:ascii="Calibri" w:hAnsi="Calibri"/>
          <w:szCs w:val="24"/>
        </w:rPr>
        <w:t>o have received a copy of this C</w:t>
      </w:r>
      <w:r w:rsidR="009527C8" w:rsidRPr="006B02F9">
        <w:rPr>
          <w:rFonts w:ascii="Calibri" w:hAnsi="Calibri"/>
          <w:szCs w:val="24"/>
        </w:rPr>
        <w:t>ontract.</w:t>
      </w:r>
    </w:p>
    <w:p w:rsidR="00D4784E" w:rsidRPr="00D66F97" w:rsidRDefault="00D4784E" w:rsidP="00AD57F8">
      <w:pPr>
        <w:tabs>
          <w:tab w:val="left" w:pos="567"/>
        </w:tabs>
        <w:spacing w:line="276" w:lineRule="auto"/>
        <w:ind w:left="0"/>
        <w:rPr>
          <w:rFonts w:ascii="Calibri" w:hAnsi="Calibri"/>
          <w:szCs w:val="24"/>
        </w:rPr>
      </w:pPr>
    </w:p>
    <w:p w:rsidR="008E3D97" w:rsidRPr="00D66F97" w:rsidRDefault="00036620" w:rsidP="00491D41">
      <w:pPr>
        <w:tabs>
          <w:tab w:val="left" w:pos="0"/>
        </w:tabs>
        <w:spacing w:line="276" w:lineRule="auto"/>
        <w:ind w:left="0"/>
        <w:rPr>
          <w:rFonts w:ascii="Calibri" w:hAnsi="Calibri"/>
          <w:szCs w:val="24"/>
        </w:rPr>
      </w:pPr>
      <w:r w:rsidRPr="00D66F97">
        <w:rPr>
          <w:rFonts w:ascii="Calibri" w:hAnsi="Calibri"/>
          <w:szCs w:val="24"/>
        </w:rPr>
        <w:t xml:space="preserve">This </w:t>
      </w:r>
      <w:r w:rsidR="00D94852">
        <w:rPr>
          <w:rFonts w:ascii="Calibri" w:hAnsi="Calibri"/>
          <w:szCs w:val="24"/>
        </w:rPr>
        <w:t>Employment Contract</w:t>
      </w:r>
      <w:r w:rsidRPr="005F4E42">
        <w:rPr>
          <w:rFonts w:ascii="Calibri" w:hAnsi="Calibri"/>
          <w:szCs w:val="24"/>
        </w:rPr>
        <w:t xml:space="preserve"> consisting also of the terms and conditions contained in Appendice</w:t>
      </w:r>
      <w:r w:rsidRPr="00665A6B">
        <w:rPr>
          <w:rFonts w:ascii="Calibri" w:hAnsi="Calibri"/>
          <w:szCs w:val="24"/>
        </w:rPr>
        <w:t>s “A”, “B”, “C” “D” and “E” incl</w:t>
      </w:r>
      <w:r w:rsidRPr="005F4E42">
        <w:rPr>
          <w:rFonts w:ascii="Calibri" w:hAnsi="Calibri"/>
          <w:szCs w:val="24"/>
        </w:rPr>
        <w:t>usive</w:t>
      </w:r>
      <w:r w:rsidR="000B79C3" w:rsidRPr="005F4E42">
        <w:rPr>
          <w:rFonts w:ascii="Calibri" w:hAnsi="Calibri"/>
          <w:szCs w:val="24"/>
        </w:rPr>
        <w:t xml:space="preserve">, </w:t>
      </w:r>
      <w:r w:rsidRPr="005F4E42">
        <w:rPr>
          <w:rFonts w:ascii="Calibri" w:hAnsi="Calibri"/>
          <w:szCs w:val="24"/>
        </w:rPr>
        <w:t>is th</w:t>
      </w:r>
      <w:r w:rsidRPr="00D66F97">
        <w:rPr>
          <w:rFonts w:ascii="Calibri" w:hAnsi="Calibri"/>
          <w:szCs w:val="24"/>
        </w:rPr>
        <w:t xml:space="preserve">e sole </w:t>
      </w:r>
      <w:r w:rsidR="00491D41">
        <w:rPr>
          <w:rFonts w:ascii="Calibri" w:hAnsi="Calibri"/>
          <w:szCs w:val="24"/>
        </w:rPr>
        <w:t>agreement</w:t>
      </w:r>
      <w:r w:rsidR="007721FD">
        <w:rPr>
          <w:rFonts w:ascii="Calibri" w:hAnsi="Calibri"/>
          <w:szCs w:val="24"/>
        </w:rPr>
        <w:t xml:space="preserve"> between the P</w:t>
      </w:r>
      <w:r w:rsidRPr="00D66F97">
        <w:rPr>
          <w:rFonts w:ascii="Calibri" w:hAnsi="Calibri"/>
          <w:szCs w:val="24"/>
        </w:rPr>
        <w:t>arties</w:t>
      </w:r>
      <w:r w:rsidR="000B79C3" w:rsidRPr="00D66F97">
        <w:rPr>
          <w:rFonts w:ascii="Calibri" w:hAnsi="Calibri"/>
          <w:szCs w:val="24"/>
        </w:rPr>
        <w:t>, and supersedes and replaces any other agreement made between the Parties</w:t>
      </w:r>
      <w:r w:rsidRPr="00D66F97">
        <w:rPr>
          <w:rFonts w:ascii="Calibri" w:hAnsi="Calibri"/>
          <w:szCs w:val="24"/>
        </w:rPr>
        <w:t>.</w:t>
      </w:r>
      <w:r w:rsidR="00791268" w:rsidRPr="00D66F97">
        <w:rPr>
          <w:rFonts w:ascii="Calibri" w:hAnsi="Calibri"/>
          <w:szCs w:val="24"/>
        </w:rPr>
        <w:t xml:space="preserve"> The Appendices shall be considered as an</w:t>
      </w:r>
      <w:r w:rsidR="00D94852">
        <w:rPr>
          <w:rFonts w:ascii="Calibri" w:hAnsi="Calibri"/>
          <w:szCs w:val="24"/>
        </w:rPr>
        <w:t xml:space="preserve"> integral part of this Contract</w:t>
      </w:r>
      <w:r w:rsidR="00791268" w:rsidRPr="00D66F97">
        <w:rPr>
          <w:rFonts w:ascii="Calibri" w:hAnsi="Calibri"/>
          <w:szCs w:val="24"/>
        </w:rPr>
        <w:t>.</w:t>
      </w:r>
    </w:p>
    <w:p w:rsidR="00D4784E" w:rsidRPr="00D66F97" w:rsidRDefault="00D4784E" w:rsidP="00B666F8">
      <w:pPr>
        <w:tabs>
          <w:tab w:val="left" w:pos="567"/>
        </w:tabs>
        <w:spacing w:line="276" w:lineRule="auto"/>
        <w:ind w:left="0"/>
        <w:rPr>
          <w:rFonts w:ascii="Calibri" w:hAnsi="Calibri"/>
          <w:szCs w:val="24"/>
        </w:rPr>
      </w:pPr>
    </w:p>
    <w:p w:rsidR="009527C8" w:rsidRPr="00916DA5" w:rsidRDefault="009527C8" w:rsidP="009527C8">
      <w:pPr>
        <w:tabs>
          <w:tab w:val="left" w:pos="1134"/>
          <w:tab w:val="left" w:pos="3402"/>
          <w:tab w:val="left" w:pos="4536"/>
          <w:tab w:val="left" w:pos="5670"/>
          <w:tab w:val="left" w:pos="6804"/>
          <w:tab w:val="left" w:pos="7938"/>
        </w:tabs>
        <w:spacing w:line="276" w:lineRule="auto"/>
        <w:ind w:left="0"/>
        <w:rPr>
          <w:rFonts w:ascii="Calibri" w:hAnsi="Calibri"/>
          <w:szCs w:val="24"/>
        </w:rPr>
      </w:pPr>
      <w:r w:rsidRPr="00916DA5">
        <w:rPr>
          <w:rFonts w:ascii="Calibri" w:hAnsi="Calibri"/>
          <w:szCs w:val="24"/>
        </w:rPr>
        <w:t>The term “Client” or “XML Client” in this Agreement and its Appendices shall be deemed to refer to</w:t>
      </w:r>
      <w:r>
        <w:rPr>
          <w:rFonts w:ascii="Calibri" w:hAnsi="Calibri"/>
          <w:szCs w:val="24"/>
        </w:rPr>
        <w:t xml:space="preserve"> </w:t>
      </w:r>
      <w:r w:rsidRPr="00441DB5">
        <w:rPr>
          <w:rFonts w:ascii="Calibri" w:hAnsi="Calibri"/>
          <w:szCs w:val="24"/>
        </w:rPr>
        <w:t>Massiv</w:t>
      </w:r>
      <w:r w:rsidR="00A57A6A">
        <w:rPr>
          <w:rFonts w:ascii="Calibri" w:hAnsi="Calibri"/>
          <w:szCs w:val="24"/>
        </w:rPr>
        <w:t>it 3D Printing Technologies Ltd</w:t>
      </w:r>
      <w:r>
        <w:rPr>
          <w:rFonts w:ascii="Calibri" w:hAnsi="Calibri"/>
          <w:szCs w:val="24"/>
        </w:rPr>
        <w:t>.</w:t>
      </w:r>
      <w:r w:rsidRPr="00916DA5">
        <w:rPr>
          <w:rFonts w:ascii="Calibri" w:hAnsi="Calibri"/>
          <w:szCs w:val="24"/>
        </w:rPr>
        <w:t xml:space="preserve">, any affiliated companies in the </w:t>
      </w:r>
      <w:r>
        <w:rPr>
          <w:rFonts w:ascii="Calibri" w:hAnsi="Calibri"/>
          <w:szCs w:val="24"/>
        </w:rPr>
        <w:t xml:space="preserve">Massivit </w:t>
      </w:r>
      <w:r w:rsidRPr="00441DB5">
        <w:rPr>
          <w:rFonts w:ascii="Calibri" w:hAnsi="Calibri"/>
          <w:szCs w:val="24"/>
        </w:rPr>
        <w:t>3D Printing Technologies</w:t>
      </w:r>
      <w:r w:rsidRPr="00916DA5">
        <w:rPr>
          <w:rFonts w:ascii="Calibri" w:hAnsi="Calibri"/>
          <w:szCs w:val="24"/>
        </w:rPr>
        <w:t xml:space="preserve"> group, and any other organisation</w:t>
      </w:r>
      <w:r>
        <w:rPr>
          <w:rFonts w:ascii="Calibri" w:hAnsi="Calibri"/>
          <w:szCs w:val="24"/>
        </w:rPr>
        <w:t xml:space="preserve"> that is a customer of </w:t>
      </w:r>
      <w:r w:rsidRPr="00441DB5">
        <w:rPr>
          <w:rFonts w:ascii="Calibri" w:hAnsi="Calibri"/>
          <w:szCs w:val="24"/>
        </w:rPr>
        <w:t>Massivit 3D Printing Technologies</w:t>
      </w:r>
      <w:r w:rsidRPr="00916DA5">
        <w:rPr>
          <w:rFonts w:ascii="Calibri" w:hAnsi="Calibri"/>
          <w:szCs w:val="24"/>
        </w:rPr>
        <w:t xml:space="preserve"> and that the Employee will be exposed to within the framework of this Employment Agreement, and any other end user of the above-mentioned entities, or any subsidiary, parent or associate that the Employee may serve. </w:t>
      </w:r>
    </w:p>
    <w:p w:rsidR="00702296" w:rsidRDefault="00702296" w:rsidP="00491D41">
      <w:pPr>
        <w:tabs>
          <w:tab w:val="left" w:pos="1134"/>
          <w:tab w:val="left" w:pos="3402"/>
          <w:tab w:val="left" w:pos="4536"/>
          <w:tab w:val="left" w:pos="5670"/>
          <w:tab w:val="left" w:pos="6804"/>
          <w:tab w:val="left" w:pos="7938"/>
        </w:tabs>
        <w:ind w:left="0"/>
        <w:rPr>
          <w:rFonts w:ascii="Calibri" w:hAnsi="Calibri"/>
          <w:szCs w:val="24"/>
        </w:rPr>
      </w:pPr>
    </w:p>
    <w:p w:rsidR="00A57A6A" w:rsidRDefault="00A57A6A" w:rsidP="00491D41">
      <w:pPr>
        <w:tabs>
          <w:tab w:val="left" w:pos="1134"/>
          <w:tab w:val="left" w:pos="3402"/>
          <w:tab w:val="left" w:pos="4536"/>
          <w:tab w:val="left" w:pos="5670"/>
          <w:tab w:val="left" w:pos="6804"/>
          <w:tab w:val="left" w:pos="7938"/>
        </w:tabs>
        <w:ind w:left="0"/>
        <w:rPr>
          <w:rFonts w:ascii="Calibri" w:hAnsi="Calibri"/>
          <w:szCs w:val="24"/>
        </w:rPr>
      </w:pPr>
    </w:p>
    <w:p w:rsidR="00731B45" w:rsidRPr="00D66F97" w:rsidRDefault="00386593" w:rsidP="00D57F63">
      <w:pPr>
        <w:spacing w:line="276" w:lineRule="auto"/>
        <w:ind w:left="0"/>
        <w:rPr>
          <w:rFonts w:ascii="Calibri" w:hAnsi="Calibri"/>
          <w:szCs w:val="24"/>
        </w:rPr>
      </w:pPr>
      <w:r w:rsidRPr="00D66F97">
        <w:rPr>
          <w:rFonts w:ascii="Calibri" w:hAnsi="Calibri"/>
          <w:szCs w:val="24"/>
        </w:rPr>
        <w:t>Thus agreed, drawn up in</w:t>
      </w:r>
      <w:r w:rsidR="0009455C" w:rsidRPr="00D66F97">
        <w:rPr>
          <w:rFonts w:ascii="Calibri" w:hAnsi="Calibri"/>
          <w:szCs w:val="24"/>
        </w:rPr>
        <w:t xml:space="preserve"> London</w:t>
      </w:r>
      <w:r w:rsidRPr="00D66F97">
        <w:rPr>
          <w:rFonts w:ascii="Calibri" w:hAnsi="Calibri"/>
          <w:szCs w:val="24"/>
        </w:rPr>
        <w:t xml:space="preserve"> and signed</w:t>
      </w:r>
    </w:p>
    <w:p w:rsidR="00491D41" w:rsidRDefault="00491D41" w:rsidP="00AD57F8">
      <w:pPr>
        <w:spacing w:line="276" w:lineRule="auto"/>
        <w:ind w:left="0"/>
        <w:rPr>
          <w:rFonts w:ascii="Calibri" w:hAnsi="Calibri"/>
          <w:szCs w:val="24"/>
        </w:rPr>
      </w:pPr>
    </w:p>
    <w:p w:rsidR="00A57A6A" w:rsidRPr="00D66F97" w:rsidRDefault="00A57A6A" w:rsidP="00AD57F8">
      <w:pPr>
        <w:spacing w:line="276" w:lineRule="auto"/>
        <w:ind w:left="0"/>
        <w:rPr>
          <w:rFonts w:ascii="Calibri" w:hAnsi="Calibri"/>
          <w:szCs w:val="24"/>
        </w:rPr>
      </w:pPr>
    </w:p>
    <w:p w:rsidR="004B0145" w:rsidRPr="00D66F97" w:rsidRDefault="004B0145" w:rsidP="004B0145">
      <w:pPr>
        <w:tabs>
          <w:tab w:val="left" w:pos="567"/>
          <w:tab w:val="left" w:pos="3969"/>
          <w:tab w:val="left" w:pos="4536"/>
          <w:tab w:val="left" w:pos="5103"/>
          <w:tab w:val="right" w:pos="8505"/>
        </w:tabs>
        <w:spacing w:line="276" w:lineRule="auto"/>
        <w:ind w:left="0"/>
        <w:rPr>
          <w:rFonts w:ascii="Calibri" w:hAnsi="Calibri"/>
          <w:szCs w:val="24"/>
        </w:rPr>
      </w:pPr>
      <w:r>
        <w:rPr>
          <w:rFonts w:ascii="Calibri" w:hAnsi="Calibri"/>
          <w:szCs w:val="24"/>
        </w:rPr>
        <w:t>Signed</w:t>
      </w:r>
      <w:r w:rsidRPr="00D66F97">
        <w:rPr>
          <w:rFonts w:ascii="Calibri" w:hAnsi="Calibri"/>
          <w:szCs w:val="24"/>
        </w:rPr>
        <w:t>:</w:t>
      </w:r>
      <w:r w:rsidRPr="00D66F97">
        <w:rPr>
          <w:rFonts w:ascii="Calibri" w:hAnsi="Calibri"/>
          <w:szCs w:val="24"/>
          <w:u w:val="single"/>
        </w:rPr>
        <w:tab/>
      </w:r>
      <w:r w:rsidRPr="00D66F97">
        <w:rPr>
          <w:rFonts w:ascii="Calibri" w:hAnsi="Calibri"/>
          <w:szCs w:val="24"/>
        </w:rPr>
        <w:tab/>
      </w:r>
      <w:r>
        <w:rPr>
          <w:rFonts w:ascii="Calibri" w:hAnsi="Calibri"/>
          <w:szCs w:val="24"/>
        </w:rPr>
        <w:t>Signed</w:t>
      </w:r>
      <w:r w:rsidRPr="00D66F97">
        <w:rPr>
          <w:rFonts w:ascii="Calibri" w:hAnsi="Calibri"/>
          <w:szCs w:val="24"/>
        </w:rPr>
        <w:t>:</w:t>
      </w:r>
      <w:r w:rsidRPr="00D66F97">
        <w:rPr>
          <w:rFonts w:ascii="Calibri" w:hAnsi="Calibri"/>
          <w:szCs w:val="24"/>
          <w:u w:val="single"/>
        </w:rPr>
        <w:tab/>
      </w:r>
    </w:p>
    <w:p w:rsidR="004B0145" w:rsidRDefault="004B0145" w:rsidP="004B0145">
      <w:pPr>
        <w:spacing w:line="276" w:lineRule="auto"/>
        <w:ind w:left="1134" w:firstLine="567"/>
        <w:outlineLvl w:val="0"/>
        <w:rPr>
          <w:rFonts w:ascii="Calibri" w:hAnsi="Calibri"/>
          <w:szCs w:val="24"/>
        </w:rPr>
      </w:pPr>
      <w:r w:rsidRPr="00D66F97">
        <w:rPr>
          <w:rFonts w:ascii="Calibri" w:hAnsi="Calibri"/>
          <w:szCs w:val="24"/>
        </w:rPr>
        <w:t>The Employer</w:t>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t xml:space="preserve">                 </w:t>
      </w:r>
      <w:r w:rsidRPr="00D66F97">
        <w:rPr>
          <w:rFonts w:ascii="Calibri" w:hAnsi="Calibri"/>
          <w:szCs w:val="24"/>
        </w:rPr>
        <w:t xml:space="preserve">The </w:t>
      </w:r>
      <w:r>
        <w:rPr>
          <w:rFonts w:ascii="Calibri" w:hAnsi="Calibri"/>
          <w:szCs w:val="24"/>
        </w:rPr>
        <w:t>Employee</w:t>
      </w:r>
    </w:p>
    <w:p w:rsidR="004B0145" w:rsidRDefault="004B0145" w:rsidP="004B0145">
      <w:pPr>
        <w:tabs>
          <w:tab w:val="left" w:pos="567"/>
          <w:tab w:val="left" w:pos="3969"/>
          <w:tab w:val="left" w:pos="4536"/>
          <w:tab w:val="left" w:pos="5103"/>
          <w:tab w:val="right" w:pos="8505"/>
        </w:tabs>
        <w:spacing w:line="276" w:lineRule="auto"/>
        <w:ind w:left="0"/>
        <w:rPr>
          <w:rFonts w:ascii="Calibri" w:hAnsi="Calibri"/>
          <w:szCs w:val="24"/>
        </w:rPr>
      </w:pPr>
    </w:p>
    <w:p w:rsidR="00731B45" w:rsidRPr="00D66F97" w:rsidRDefault="000B79C3" w:rsidP="004B0145">
      <w:pPr>
        <w:tabs>
          <w:tab w:val="left" w:pos="567"/>
          <w:tab w:val="left" w:pos="3969"/>
          <w:tab w:val="left" w:pos="4536"/>
          <w:tab w:val="left" w:pos="5103"/>
          <w:tab w:val="right" w:pos="8505"/>
        </w:tabs>
        <w:spacing w:line="276" w:lineRule="auto"/>
        <w:ind w:left="0"/>
        <w:rPr>
          <w:rFonts w:ascii="Calibri" w:hAnsi="Calibri"/>
          <w:szCs w:val="24"/>
        </w:rPr>
      </w:pPr>
      <w:r w:rsidRPr="00D66F97">
        <w:rPr>
          <w:rFonts w:ascii="Calibri" w:hAnsi="Calibri"/>
          <w:szCs w:val="24"/>
        </w:rPr>
        <w:t>By</w:t>
      </w:r>
      <w:r w:rsidR="00731B45" w:rsidRPr="00D66F97">
        <w:rPr>
          <w:rFonts w:ascii="Calibri" w:hAnsi="Calibri"/>
          <w:szCs w:val="24"/>
        </w:rPr>
        <w:t>:</w:t>
      </w:r>
      <w:r w:rsidR="00731B45" w:rsidRPr="00D66F97">
        <w:rPr>
          <w:rFonts w:ascii="Calibri" w:hAnsi="Calibri"/>
          <w:szCs w:val="24"/>
        </w:rPr>
        <w:tab/>
      </w:r>
      <w:r w:rsidR="00731B45" w:rsidRPr="00D66F97">
        <w:rPr>
          <w:rFonts w:ascii="Calibri" w:hAnsi="Calibri"/>
          <w:szCs w:val="24"/>
          <w:u w:val="single"/>
        </w:rPr>
        <w:tab/>
      </w:r>
      <w:r w:rsidR="00731B45" w:rsidRPr="00D66F97">
        <w:rPr>
          <w:rFonts w:ascii="Calibri" w:hAnsi="Calibri"/>
          <w:szCs w:val="24"/>
        </w:rPr>
        <w:tab/>
      </w:r>
      <w:r w:rsidR="004B0145" w:rsidRPr="00D66F97">
        <w:rPr>
          <w:rFonts w:ascii="Calibri" w:hAnsi="Calibri"/>
          <w:szCs w:val="24"/>
        </w:rPr>
        <w:t>Date:</w:t>
      </w:r>
      <w:r w:rsidR="004B0145" w:rsidRPr="00D66F97">
        <w:rPr>
          <w:rFonts w:ascii="Calibri" w:hAnsi="Calibri"/>
          <w:szCs w:val="24"/>
        </w:rPr>
        <w:tab/>
      </w:r>
      <w:r w:rsidR="004B0145" w:rsidRPr="00D66F97">
        <w:rPr>
          <w:rFonts w:ascii="Calibri" w:hAnsi="Calibri"/>
          <w:szCs w:val="24"/>
          <w:u w:val="single"/>
        </w:rPr>
        <w:tab/>
      </w:r>
    </w:p>
    <w:p w:rsidR="004B0145" w:rsidRDefault="004B0145" w:rsidP="004B0145">
      <w:pPr>
        <w:tabs>
          <w:tab w:val="left" w:pos="567"/>
          <w:tab w:val="left" w:pos="3969"/>
          <w:tab w:val="left" w:pos="4536"/>
          <w:tab w:val="left" w:pos="5103"/>
          <w:tab w:val="right" w:pos="8505"/>
        </w:tabs>
        <w:spacing w:line="276" w:lineRule="auto"/>
        <w:ind w:left="0"/>
        <w:rPr>
          <w:rFonts w:ascii="Calibri" w:hAnsi="Calibri"/>
          <w:szCs w:val="24"/>
        </w:rPr>
      </w:pPr>
    </w:p>
    <w:p w:rsidR="00731B45" w:rsidRDefault="000B79C3" w:rsidP="004B0145">
      <w:pPr>
        <w:tabs>
          <w:tab w:val="left" w:pos="567"/>
          <w:tab w:val="left" w:pos="3969"/>
          <w:tab w:val="left" w:pos="4536"/>
          <w:tab w:val="left" w:pos="5103"/>
          <w:tab w:val="right" w:pos="8505"/>
        </w:tabs>
        <w:spacing w:line="276" w:lineRule="auto"/>
        <w:ind w:left="0"/>
        <w:rPr>
          <w:rFonts w:ascii="Calibri" w:hAnsi="Calibri"/>
          <w:szCs w:val="24"/>
        </w:rPr>
      </w:pPr>
      <w:r w:rsidRPr="00D66F97">
        <w:rPr>
          <w:rFonts w:ascii="Calibri" w:hAnsi="Calibri"/>
          <w:szCs w:val="24"/>
        </w:rPr>
        <w:t>D</w:t>
      </w:r>
      <w:r w:rsidR="00386593" w:rsidRPr="00D66F97">
        <w:rPr>
          <w:rFonts w:ascii="Calibri" w:hAnsi="Calibri"/>
          <w:szCs w:val="24"/>
        </w:rPr>
        <w:t>ate</w:t>
      </w:r>
      <w:r w:rsidR="00731B45" w:rsidRPr="00D66F97">
        <w:rPr>
          <w:rFonts w:ascii="Calibri" w:hAnsi="Calibri"/>
          <w:szCs w:val="24"/>
        </w:rPr>
        <w:t>:</w:t>
      </w:r>
      <w:r w:rsidR="00731B45" w:rsidRPr="00D66F97">
        <w:rPr>
          <w:rFonts w:ascii="Calibri" w:hAnsi="Calibri"/>
          <w:szCs w:val="24"/>
        </w:rPr>
        <w:tab/>
      </w:r>
      <w:r w:rsidR="00731B45" w:rsidRPr="00D66F97">
        <w:rPr>
          <w:rFonts w:ascii="Calibri" w:hAnsi="Calibri"/>
          <w:szCs w:val="24"/>
          <w:u w:val="single"/>
        </w:rPr>
        <w:tab/>
      </w:r>
    </w:p>
    <w:p w:rsidR="00665A6B" w:rsidRPr="00916DA5" w:rsidRDefault="000B79C3" w:rsidP="00665A6B">
      <w:pPr>
        <w:tabs>
          <w:tab w:val="left" w:pos="4536"/>
        </w:tabs>
        <w:spacing w:line="276" w:lineRule="auto"/>
        <w:ind w:left="0"/>
        <w:jc w:val="center"/>
        <w:outlineLvl w:val="0"/>
        <w:rPr>
          <w:rFonts w:ascii="Calibri" w:hAnsi="Calibri"/>
          <w:color w:val="000000"/>
          <w:szCs w:val="24"/>
        </w:rPr>
      </w:pPr>
      <w:r w:rsidRPr="00D66F97">
        <w:rPr>
          <w:rFonts w:ascii="Calibri" w:hAnsi="Calibri"/>
          <w:b/>
          <w:bCs/>
          <w:szCs w:val="24"/>
        </w:rPr>
        <w:br w:type="page"/>
      </w:r>
      <w:r w:rsidR="00665A6B" w:rsidRPr="00916DA5">
        <w:rPr>
          <w:rFonts w:ascii="Calibri" w:hAnsi="Calibri"/>
          <w:b/>
          <w:bCs/>
          <w:szCs w:val="24"/>
        </w:rPr>
        <w:lastRenderedPageBreak/>
        <w:t>APPENDIX A</w:t>
      </w:r>
    </w:p>
    <w:p w:rsidR="00665A6B" w:rsidRPr="00916DA5" w:rsidRDefault="00665A6B" w:rsidP="00665A6B">
      <w:pPr>
        <w:ind w:left="0"/>
        <w:jc w:val="center"/>
        <w:rPr>
          <w:rFonts w:ascii="Calibri" w:hAnsi="Calibri" w:cs="Calibri"/>
          <w:b/>
          <w:bCs/>
          <w:szCs w:val="24"/>
          <w:lang w:bidi="he-IL"/>
        </w:rPr>
      </w:pPr>
      <w:r w:rsidRPr="00916DA5">
        <w:rPr>
          <w:rFonts w:ascii="Calibri" w:hAnsi="Calibri" w:cs="Calibri"/>
          <w:b/>
          <w:bCs/>
          <w:szCs w:val="24"/>
          <w:lang w:bidi="he-IL"/>
        </w:rPr>
        <w:t>Non Disclosure and Non Compete Undertaking</w:t>
      </w:r>
    </w:p>
    <w:p w:rsidR="00665A6B" w:rsidRPr="00916DA5" w:rsidRDefault="00665A6B" w:rsidP="009527C8">
      <w:pPr>
        <w:ind w:left="0"/>
        <w:rPr>
          <w:rFonts w:ascii="Calibri" w:hAnsi="Calibri"/>
          <w:szCs w:val="24"/>
        </w:rPr>
      </w:pPr>
    </w:p>
    <w:p w:rsidR="00665A6B" w:rsidRPr="009527C8" w:rsidRDefault="00665A6B" w:rsidP="00A57A6A">
      <w:pPr>
        <w:pStyle w:val="gmail-m2889862019547554549m-2704372591836806497gmail-m2304243671439151664msolistparagraph"/>
        <w:spacing w:beforeAutospacing="0" w:after="0" w:afterAutospacing="0"/>
        <w:jc w:val="both"/>
        <w:rPr>
          <w:sz w:val="19"/>
          <w:szCs w:val="19"/>
        </w:rPr>
      </w:pPr>
      <w:r w:rsidRPr="00916DA5">
        <w:rPr>
          <w:rFonts w:ascii="Calibri" w:hAnsi="Calibri"/>
        </w:rPr>
        <w:t>THIS UNDERTAKING (“</w:t>
      </w:r>
      <w:r w:rsidRPr="00916DA5">
        <w:rPr>
          <w:rFonts w:ascii="Calibri" w:hAnsi="Calibri"/>
          <w:b/>
          <w:bCs/>
        </w:rPr>
        <w:t>Undertaking</w:t>
      </w:r>
      <w:r w:rsidRPr="00916DA5">
        <w:rPr>
          <w:rFonts w:ascii="Calibri" w:hAnsi="Calibri"/>
        </w:rPr>
        <w:t xml:space="preserve">”) is entered into as of the </w:t>
      </w:r>
      <w:r w:rsidR="009527C8">
        <w:rPr>
          <w:rFonts w:ascii="Calibri" w:hAnsi="Calibri"/>
        </w:rPr>
        <w:t>19th December</w:t>
      </w:r>
      <w:r w:rsidRPr="00916DA5">
        <w:rPr>
          <w:rFonts w:ascii="Calibri" w:hAnsi="Calibri"/>
        </w:rPr>
        <w:t>, by</w:t>
      </w:r>
      <w:r w:rsidRPr="00916DA5">
        <w:rPr>
          <w:rFonts w:ascii="Calibri" w:hAnsi="Calibri"/>
          <w:bCs/>
        </w:rPr>
        <w:t xml:space="preserve"> </w:t>
      </w:r>
      <w:r w:rsidR="009527C8">
        <w:rPr>
          <w:rFonts w:ascii="Calibri" w:hAnsi="Calibri"/>
        </w:rPr>
        <w:t>Wai Yee Winnie Chu</w:t>
      </w:r>
      <w:r w:rsidRPr="00387069">
        <w:rPr>
          <w:rFonts w:ascii="Calibri" w:hAnsi="Calibri"/>
        </w:rPr>
        <w:t xml:space="preserve"> </w:t>
      </w:r>
      <w:r>
        <w:rPr>
          <w:rFonts w:ascii="Calibri" w:hAnsi="Calibri"/>
        </w:rPr>
        <w:t xml:space="preserve">whose address is </w:t>
      </w:r>
      <w:r w:rsidR="009527C8" w:rsidRPr="009527C8">
        <w:rPr>
          <w:rFonts w:ascii="Calibri" w:hAnsi="Calibri"/>
        </w:rPr>
        <w:t>Flat B, 29/F., 48 Lyttelton Road, Mid-levels, Hong Kong</w:t>
      </w:r>
      <w:r>
        <w:rPr>
          <w:rFonts w:ascii="Calibri" w:hAnsi="Calibri"/>
        </w:rPr>
        <w:t xml:space="preserve">; </w:t>
      </w:r>
      <w:r w:rsidR="009527C8" w:rsidRPr="009527C8">
        <w:rPr>
          <w:rFonts w:ascii="Calibri" w:hAnsi="Calibri"/>
        </w:rPr>
        <w:t>Passport  number: KJ0087221</w:t>
      </w:r>
      <w:r w:rsidRPr="00916DA5">
        <w:rPr>
          <w:rFonts w:ascii="Calibri" w:hAnsi="Calibri"/>
        </w:rPr>
        <w:t>(the “</w:t>
      </w:r>
      <w:r w:rsidRPr="00916DA5">
        <w:rPr>
          <w:rFonts w:ascii="Calibri" w:hAnsi="Calibri"/>
          <w:b/>
          <w:bCs/>
        </w:rPr>
        <w:t>Employee</w:t>
      </w:r>
      <w:r w:rsidRPr="00916DA5">
        <w:rPr>
          <w:rFonts w:ascii="Calibri" w:hAnsi="Calibri"/>
        </w:rPr>
        <w:t>”).</w:t>
      </w:r>
    </w:p>
    <w:p w:rsidR="00665A6B" w:rsidRPr="00916DA5" w:rsidRDefault="00665A6B" w:rsidP="00665A6B">
      <w:pPr>
        <w:ind w:left="0"/>
        <w:rPr>
          <w:rFonts w:ascii="Calibri" w:hAnsi="Calibri"/>
          <w:szCs w:val="24"/>
        </w:rPr>
      </w:pPr>
    </w:p>
    <w:p w:rsidR="009527C8" w:rsidRPr="00441DB5" w:rsidRDefault="009527C8" w:rsidP="009527C8">
      <w:pPr>
        <w:ind w:left="0"/>
        <w:rPr>
          <w:rFonts w:cs="Tahoma"/>
          <w:b/>
          <w:bCs/>
          <w:sz w:val="16"/>
          <w:szCs w:val="16"/>
        </w:rPr>
      </w:pPr>
      <w:r w:rsidRPr="00916DA5">
        <w:rPr>
          <w:rFonts w:ascii="Calibri" w:hAnsi="Calibri"/>
          <w:szCs w:val="24"/>
        </w:rPr>
        <w:t>WHEREAS</w:t>
      </w:r>
      <w:r w:rsidRPr="00916DA5">
        <w:rPr>
          <w:rFonts w:ascii="Calibri" w:hAnsi="Calibri"/>
          <w:szCs w:val="24"/>
        </w:rPr>
        <w:tab/>
      </w:r>
      <w:r w:rsidRPr="00441DB5">
        <w:rPr>
          <w:rFonts w:ascii="Calibri" w:hAnsi="Calibri"/>
          <w:szCs w:val="24"/>
        </w:rPr>
        <w:t>Massiv</w:t>
      </w:r>
      <w:r>
        <w:rPr>
          <w:rFonts w:ascii="Calibri" w:hAnsi="Calibri"/>
          <w:szCs w:val="24"/>
        </w:rPr>
        <w:t>it 3D Printing Technologies Ltd</w:t>
      </w:r>
      <w:r w:rsidRPr="00D50BE5">
        <w:rPr>
          <w:rFonts w:ascii="Calibri" w:hAnsi="Calibri"/>
          <w:szCs w:val="24"/>
        </w:rPr>
        <w:t xml:space="preserve">., an Israeli limited liability company with offices at </w:t>
      </w:r>
      <w:r w:rsidRPr="00441DB5">
        <w:rPr>
          <w:rFonts w:ascii="Calibri" w:hAnsi="Calibri"/>
          <w:szCs w:val="24"/>
        </w:rPr>
        <w:t>11 Pesakh Lev Lod 7129361, Israel</w:t>
      </w:r>
      <w:r>
        <w:rPr>
          <w:rFonts w:cs="Tahoma"/>
          <w:b/>
          <w:bCs/>
          <w:sz w:val="16"/>
          <w:szCs w:val="16"/>
        </w:rPr>
        <w:t xml:space="preserve"> </w:t>
      </w:r>
      <w:r w:rsidRPr="00916DA5">
        <w:rPr>
          <w:rFonts w:ascii="Calibri" w:hAnsi="Calibri"/>
          <w:szCs w:val="24"/>
        </w:rPr>
        <w:t>(the "</w:t>
      </w:r>
      <w:r w:rsidRPr="00916DA5">
        <w:rPr>
          <w:rFonts w:ascii="Calibri" w:hAnsi="Calibri"/>
          <w:b/>
          <w:bCs/>
          <w:szCs w:val="24"/>
        </w:rPr>
        <w:t>Company</w:t>
      </w:r>
      <w:r w:rsidRPr="00916DA5">
        <w:rPr>
          <w:rFonts w:ascii="Calibri" w:hAnsi="Calibri"/>
          <w:szCs w:val="24"/>
        </w:rPr>
        <w:t xml:space="preserve">") and XML Ltd., a company incorporated and registered in England whose registered office is 5 Rosslyn Park Mews, Lyndhurst Road, London NW3 5NJ, United Kingdom (together with any subsidiaries in the XML group referred to herein as </w:t>
      </w:r>
      <w:r w:rsidRPr="00916DA5">
        <w:rPr>
          <w:rFonts w:ascii="Calibri" w:hAnsi="Calibri"/>
          <w:b/>
          <w:bCs/>
          <w:szCs w:val="24"/>
        </w:rPr>
        <w:t>“XML”</w:t>
      </w:r>
      <w:r w:rsidRPr="00916DA5">
        <w:rPr>
          <w:rFonts w:ascii="Calibri" w:hAnsi="Calibri"/>
          <w:szCs w:val="24"/>
        </w:rPr>
        <w:t xml:space="preserve">) signed a Services Agreement (the </w:t>
      </w:r>
      <w:r w:rsidRPr="00916DA5">
        <w:rPr>
          <w:rFonts w:ascii="Calibri" w:hAnsi="Calibri"/>
          <w:b/>
          <w:bCs/>
          <w:szCs w:val="24"/>
        </w:rPr>
        <w:t>“Agreement”</w:t>
      </w:r>
      <w:r w:rsidRPr="00916DA5">
        <w:rPr>
          <w:rFonts w:ascii="Calibri" w:hAnsi="Calibri"/>
          <w:szCs w:val="24"/>
        </w:rPr>
        <w:t xml:space="preserve">); </w:t>
      </w:r>
    </w:p>
    <w:p w:rsidR="009527C8" w:rsidRPr="00916DA5" w:rsidRDefault="009527C8" w:rsidP="009527C8">
      <w:pPr>
        <w:ind w:left="0"/>
        <w:rPr>
          <w:rFonts w:ascii="Calibri" w:hAnsi="Calibri"/>
          <w:szCs w:val="24"/>
        </w:rPr>
      </w:pPr>
    </w:p>
    <w:p w:rsidR="009527C8" w:rsidRPr="00916DA5" w:rsidRDefault="009527C8" w:rsidP="009527C8">
      <w:pPr>
        <w:ind w:left="0"/>
        <w:rPr>
          <w:rFonts w:ascii="Calibri" w:hAnsi="Calibri"/>
          <w:szCs w:val="24"/>
        </w:rPr>
      </w:pPr>
      <w:r w:rsidRPr="00916DA5">
        <w:rPr>
          <w:rFonts w:ascii="Calibri" w:hAnsi="Calibri"/>
          <w:szCs w:val="24"/>
        </w:rPr>
        <w:t xml:space="preserve">WHEREAS </w:t>
      </w:r>
      <w:r w:rsidRPr="00916DA5">
        <w:rPr>
          <w:rFonts w:ascii="Calibri" w:hAnsi="Calibri"/>
          <w:szCs w:val="24"/>
        </w:rPr>
        <w:tab/>
        <w:t>X</w:t>
      </w:r>
      <w:r>
        <w:rPr>
          <w:rFonts w:ascii="Calibri" w:hAnsi="Calibri"/>
          <w:szCs w:val="24"/>
        </w:rPr>
        <w:t xml:space="preserve">ML wishes to provide to </w:t>
      </w:r>
      <w:r w:rsidRPr="00441DB5">
        <w:rPr>
          <w:rFonts w:ascii="Calibri" w:hAnsi="Calibri"/>
          <w:szCs w:val="24"/>
        </w:rPr>
        <w:t>Massivit 3D Printing Technologies</w:t>
      </w:r>
      <w:r w:rsidRPr="00916DA5">
        <w:rPr>
          <w:rFonts w:ascii="Calibri" w:hAnsi="Calibri"/>
          <w:szCs w:val="24"/>
        </w:rPr>
        <w:t xml:space="preserve"> part of the services under the Agreement through the Employee; and</w:t>
      </w:r>
    </w:p>
    <w:p w:rsidR="009527C8" w:rsidRPr="00916DA5" w:rsidRDefault="009527C8" w:rsidP="009527C8">
      <w:pPr>
        <w:ind w:left="0"/>
        <w:rPr>
          <w:rFonts w:ascii="Calibri" w:hAnsi="Calibri"/>
          <w:szCs w:val="24"/>
        </w:rPr>
      </w:pPr>
    </w:p>
    <w:p w:rsidR="009527C8" w:rsidRPr="00916DA5" w:rsidRDefault="009527C8" w:rsidP="009527C8">
      <w:pPr>
        <w:ind w:left="0"/>
        <w:rPr>
          <w:rFonts w:ascii="Calibri" w:hAnsi="Calibri"/>
          <w:szCs w:val="24"/>
        </w:rPr>
      </w:pPr>
      <w:r w:rsidRPr="00916DA5">
        <w:rPr>
          <w:rFonts w:ascii="Calibri" w:hAnsi="Calibri"/>
          <w:szCs w:val="24"/>
        </w:rPr>
        <w:t>WHEREAS</w:t>
      </w:r>
      <w:r w:rsidRPr="00916DA5">
        <w:rPr>
          <w:rFonts w:ascii="Calibri" w:hAnsi="Calibri"/>
          <w:szCs w:val="24"/>
        </w:rPr>
        <w:tab/>
        <w:t xml:space="preserve">the Company agrees that XML will employ the Employee only subject to the execution of this Undertaking by the Employee in favour of Company and its present and future parent companies, subsidiaries, affiliates and successors (all of which together with the Company, shall hereinafter be referred to as </w:t>
      </w:r>
      <w:r w:rsidRPr="00916DA5">
        <w:rPr>
          <w:rFonts w:ascii="Calibri" w:hAnsi="Calibri"/>
          <w:b/>
          <w:bCs/>
          <w:szCs w:val="24"/>
        </w:rPr>
        <w:t>"Company's Entities"</w:t>
      </w:r>
      <w:r w:rsidRPr="00916DA5">
        <w:rPr>
          <w:rFonts w:ascii="Calibri" w:hAnsi="Calibri"/>
          <w:szCs w:val="24"/>
        </w:rPr>
        <w:t>).</w:t>
      </w:r>
    </w:p>
    <w:p w:rsidR="009527C8" w:rsidRPr="00916DA5" w:rsidRDefault="009527C8" w:rsidP="009527C8">
      <w:pPr>
        <w:ind w:left="0"/>
        <w:rPr>
          <w:rFonts w:ascii="Calibri" w:hAnsi="Calibri"/>
          <w:szCs w:val="24"/>
        </w:rPr>
      </w:pPr>
    </w:p>
    <w:p w:rsidR="009527C8" w:rsidRPr="00916DA5" w:rsidRDefault="009527C8" w:rsidP="009527C8">
      <w:pPr>
        <w:ind w:left="0"/>
        <w:rPr>
          <w:rFonts w:ascii="Calibri" w:hAnsi="Calibri"/>
          <w:szCs w:val="24"/>
        </w:rPr>
      </w:pPr>
      <w:r w:rsidRPr="00916DA5">
        <w:rPr>
          <w:rFonts w:ascii="Calibri" w:hAnsi="Calibri"/>
          <w:szCs w:val="24"/>
        </w:rPr>
        <w:t>NOW, THEREFORE, the Employee undertakes and warrants, towards the Company's Entities, as follows:</w:t>
      </w:r>
    </w:p>
    <w:p w:rsidR="00665A6B" w:rsidRPr="00916DA5" w:rsidRDefault="00665A6B" w:rsidP="00665A6B">
      <w:pPr>
        <w:ind w:left="0"/>
        <w:rPr>
          <w:rFonts w:ascii="Calibri" w:hAnsi="Calibri"/>
          <w:szCs w:val="24"/>
        </w:rPr>
      </w:pPr>
    </w:p>
    <w:p w:rsidR="00665A6B" w:rsidRPr="00916DA5" w:rsidRDefault="00665A6B" w:rsidP="002E3197">
      <w:pPr>
        <w:widowControl w:val="0"/>
        <w:numPr>
          <w:ilvl w:val="0"/>
          <w:numId w:val="14"/>
        </w:numPr>
        <w:spacing w:before="120" w:after="120"/>
        <w:ind w:left="0" w:right="0" w:firstLine="0"/>
        <w:rPr>
          <w:rFonts w:ascii="Calibri" w:hAnsi="Calibri"/>
          <w:szCs w:val="24"/>
        </w:rPr>
      </w:pPr>
      <w:r w:rsidRPr="00916DA5">
        <w:rPr>
          <w:rFonts w:ascii="Calibri" w:hAnsi="Calibri"/>
          <w:b/>
          <w:bCs/>
          <w:szCs w:val="24"/>
        </w:rPr>
        <w:t>Confidential Information</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 xml:space="preserve">The Employee acknowledges that he will produce, obtain or otherwise acquire or have access to Company’s confidential and proprietary information, including, without limitation, Company’s confidential and proprietary information produced, obtained or otherwise acquired or acceded by the Employee in the past, which such information is concerning activities of the Company's Entities, technology, product research and development, patents, copyrights, customers (including, without limitation, customer and/or suppliers files, lists and/or matters), business plans, marketing plans, sales practices; methods and techniques, records, and affairs, strategies and plans, forecasts, trade secrets, test results, formulae, technologies and processes, sources of supply and vendors, special business relationships with vendors, agents, and brokers, promotional materials and information, financial matters, mergers; acquisitions, equipment, selective personnel matters, product specifications, pricing information, intellectual property, technical data, software programs, algorithms, operations and production costs, designs, formulas, ideas, plans, devices, materials, data, know-how, improvements, inventions (whether reduced to practice or not), employment terms and conditions including of Company Entities’ employees, techniques and products (actual or planned) of the Company's Entities and other similar matters which are confidential, including, without limitation, confidential information received by Company from any third party (such as its contractors, customers, consultants, shareholders, licensees, licensors, vendors or affiliates) . Such information in any form or media, whether documentary, written, oral, visual and/or computer generated, which are: (i) disclosed by or on behalf of the Company Entities; </w:t>
      </w:r>
      <w:r w:rsidRPr="00916DA5">
        <w:rPr>
          <w:rFonts w:ascii="Calibri" w:hAnsi="Calibri"/>
          <w:szCs w:val="24"/>
        </w:rPr>
        <w:lastRenderedPageBreak/>
        <w:t>(ii), prepared by the Employee; and/or (iii) that came to the Employee’s possession in any manner whatsoever, prior to or during the course of the employment under the agreement between XML and the Employee, irrespective of form, shall be referred to herein as “</w:t>
      </w:r>
      <w:r w:rsidRPr="00916DA5">
        <w:rPr>
          <w:rFonts w:ascii="Calibri" w:hAnsi="Calibri"/>
          <w:b/>
          <w:bCs/>
          <w:szCs w:val="24"/>
        </w:rPr>
        <w:t>Proprietary Information</w:t>
      </w:r>
      <w:r w:rsidRPr="00916DA5">
        <w:rPr>
          <w:rFonts w:ascii="Calibri" w:hAnsi="Calibri"/>
          <w:szCs w:val="24"/>
        </w:rPr>
        <w:t>”.</w:t>
      </w:r>
    </w:p>
    <w:p w:rsidR="00665A6B" w:rsidRPr="00916DA5" w:rsidRDefault="00665A6B" w:rsidP="00665A6B">
      <w:pPr>
        <w:widowControl w:val="0"/>
        <w:spacing w:before="120" w:after="120"/>
        <w:ind w:left="0" w:right="-62"/>
        <w:rPr>
          <w:rFonts w:ascii="Calibri" w:hAnsi="Calibri"/>
          <w:szCs w:val="24"/>
        </w:rPr>
      </w:pPr>
      <w:r w:rsidRPr="00916DA5">
        <w:rPr>
          <w:rFonts w:ascii="Calibri" w:hAnsi="Calibri"/>
          <w:szCs w:val="24"/>
        </w:rPr>
        <w:t>Property Information shall not include information that the Employee can establish, has become a part of the public domain not as a result of a breach of this Undertaking and/or any other confidentiality obligations towards the Company's Entitles by the Employee.</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The Employee agrees that during the term of the Employment Agreement and at any time after the expiration or termination thereof for any reason, he (i) shall keep in strict confidence and trust all Proprietary Information, and any part thereof, and will not directly or indirectly, divulge, publish or otherwise disclose (or allow to be disclosed) and/or make available to any person or entity without the prior consent of the Company any Proprietary Information; (ii) shall not use the Proprietary Information for any purpose whatsoever other than for the performance of his obligations under the agreement between XML and the Employee; (ii) shall refrain from any action or conduct which might reasonably or foreseeably be expected to compromise the confidentiality or proprietary nature of the Proprietary Information; and (iii) shall follow recommendations, guidelines and instructions made by the Company from time to time regarding Proprietary Information.</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In the event that the Employee is compelled by court or government action pursuant to applicable law to disclose any part of the Propitiatory Information, , Employee shall first give the Company prompt prior notice of such requirement, so that the Company may seek a protective order or other appropriate remedy, and in the event that such protective order or other remedy is not obtained, the Employee shall furnish only that portion of the Confidential Information which is legally required, and shall exercise all efforts required to obtain confidential treatment for such information.</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The Employee agrees that all Proprietary Information, patents and/or patent applications, copyrights, memoranda, books, notes, records (contained on any media whatsoever), charts, formulae, specifications, materials, equipment, drawings, lists and other documents and data of any nature pertaining to any Proprietary Information; or to the duties performed by the Employee as an XML Staff, made, compiled, received, held or used by the Employee (the “</w:t>
      </w:r>
      <w:r w:rsidRPr="00916DA5">
        <w:rPr>
          <w:rFonts w:ascii="Calibri" w:hAnsi="Calibri"/>
          <w:b/>
          <w:bCs/>
          <w:szCs w:val="24"/>
        </w:rPr>
        <w:t>Materials</w:t>
      </w:r>
      <w:r w:rsidRPr="00916DA5">
        <w:rPr>
          <w:rFonts w:ascii="Calibri" w:hAnsi="Calibri"/>
          <w:szCs w:val="24"/>
        </w:rPr>
        <w:t>”), are and shall remain solely and exclusively owned by the Company and its assigns and Employee will treat such Materials as Proprietary Information of Company. Upon Company’s request or in the event of the expiration or termination of this Undertaking and/or the Agreement for any reason whatsoever, the Employee agrees promptly to surrender and deliver to Company all Materials and all originals or copies thereof, and the Employee will not retain or take any tangible materials or electronically stored data, containing or pertaining to any Proprietary Information that Employee may produce, acquire or obtain access to.</w:t>
      </w:r>
    </w:p>
    <w:p w:rsidR="00665A6B" w:rsidRPr="00916DA5" w:rsidRDefault="00665A6B" w:rsidP="002E3197">
      <w:pPr>
        <w:widowControl w:val="0"/>
        <w:numPr>
          <w:ilvl w:val="1"/>
          <w:numId w:val="14"/>
        </w:numPr>
        <w:spacing w:before="120" w:after="120"/>
        <w:ind w:left="0" w:right="-58" w:firstLine="0"/>
        <w:rPr>
          <w:rFonts w:ascii="Calibri" w:hAnsi="Calibri"/>
          <w:szCs w:val="24"/>
        </w:rPr>
      </w:pPr>
      <w:r w:rsidRPr="00916DA5">
        <w:rPr>
          <w:rFonts w:ascii="Calibri" w:hAnsi="Calibri"/>
          <w:szCs w:val="24"/>
        </w:rPr>
        <w:t xml:space="preserve">The Employee agrees that he has not and will not (i) improperly use or disclose any Proprietary Information or trade secrets of any former employer or other person or entity with which the Employee has an agreement or duty to keep in confidence information acquired by Employee, if any, or (ii) bring onto the premises of the Company any document or confidential or proprietary information belonging to such employer, person or entity unless consented to in writing by such employer, person or entity. Employee will indemnify the Company and hold </w:t>
      </w:r>
      <w:r w:rsidRPr="00916DA5">
        <w:rPr>
          <w:rFonts w:ascii="Calibri" w:hAnsi="Calibri"/>
          <w:szCs w:val="24"/>
        </w:rPr>
        <w:lastRenderedPageBreak/>
        <w:t>it harmless from and against all claims, liabilities, damages and expenses, including reasonable attorneys’ fees and costs of suit, arising out of or in connection with any violation of the foregoing by the Employee.</w:t>
      </w:r>
    </w:p>
    <w:p w:rsidR="00665A6B" w:rsidRPr="00916DA5" w:rsidRDefault="00665A6B" w:rsidP="002E3197">
      <w:pPr>
        <w:widowControl w:val="0"/>
        <w:numPr>
          <w:ilvl w:val="1"/>
          <w:numId w:val="14"/>
        </w:numPr>
        <w:spacing w:before="120" w:after="120"/>
        <w:ind w:left="0" w:right="-58" w:firstLine="0"/>
        <w:rPr>
          <w:rFonts w:ascii="Calibri" w:hAnsi="Calibri"/>
          <w:szCs w:val="24"/>
        </w:rPr>
      </w:pPr>
      <w:r w:rsidRPr="00916DA5">
        <w:rPr>
          <w:rFonts w:ascii="Calibri" w:hAnsi="Calibri"/>
          <w:szCs w:val="24"/>
        </w:rPr>
        <w:t>The Employee recognizes that the Company may have received, and in the future may receive, from third parties their confidential or proprietary information subject to a duty on the Company’s part to maintain the confidentiality of such information and to use it only for certain limited purposes.  The Employee agrees that he owes the Company and such third parties, at any time following the signature of this Undertaking as well as after termination or expiry thereof for any reason, a duty to hold all such confidential or proprietary information in the strictest confidence and not to disclose it to any person or firm and to use it in a manner consistent with, and for the limited purposes permitted by, the Company’s agreement with such third party.</w:t>
      </w:r>
    </w:p>
    <w:p w:rsidR="00665A6B" w:rsidRPr="00916DA5" w:rsidRDefault="00665A6B" w:rsidP="00665A6B">
      <w:pPr>
        <w:widowControl w:val="0"/>
        <w:spacing w:before="120" w:after="120"/>
        <w:ind w:left="0" w:right="360"/>
        <w:rPr>
          <w:rFonts w:ascii="Calibri" w:hAnsi="Calibri"/>
          <w:szCs w:val="24"/>
        </w:rPr>
      </w:pPr>
    </w:p>
    <w:p w:rsidR="00665A6B" w:rsidRPr="00916DA5" w:rsidRDefault="00665A6B" w:rsidP="002E3197">
      <w:pPr>
        <w:widowControl w:val="0"/>
        <w:numPr>
          <w:ilvl w:val="0"/>
          <w:numId w:val="14"/>
        </w:numPr>
        <w:spacing w:before="120" w:after="120"/>
        <w:ind w:left="0" w:right="0" w:firstLine="0"/>
        <w:rPr>
          <w:rFonts w:ascii="Calibri" w:hAnsi="Calibri"/>
          <w:szCs w:val="24"/>
        </w:rPr>
      </w:pPr>
      <w:r w:rsidRPr="00916DA5">
        <w:rPr>
          <w:rFonts w:ascii="Calibri" w:hAnsi="Calibri"/>
          <w:b/>
          <w:bCs/>
          <w:szCs w:val="24"/>
        </w:rPr>
        <w:t>[Deleted]</w:t>
      </w:r>
    </w:p>
    <w:p w:rsidR="00665A6B" w:rsidRPr="00916DA5" w:rsidRDefault="00665A6B" w:rsidP="00665A6B">
      <w:pPr>
        <w:widowControl w:val="0"/>
        <w:spacing w:before="120" w:after="120"/>
        <w:ind w:left="0" w:right="360"/>
        <w:rPr>
          <w:rFonts w:ascii="Calibri" w:hAnsi="Calibri"/>
          <w:szCs w:val="24"/>
        </w:rPr>
      </w:pPr>
    </w:p>
    <w:p w:rsidR="00665A6B" w:rsidRPr="00916DA5" w:rsidRDefault="00665A6B" w:rsidP="002E3197">
      <w:pPr>
        <w:widowControl w:val="0"/>
        <w:numPr>
          <w:ilvl w:val="0"/>
          <w:numId w:val="14"/>
        </w:numPr>
        <w:spacing w:before="120" w:after="120"/>
        <w:ind w:left="0" w:right="0" w:firstLine="0"/>
        <w:rPr>
          <w:rFonts w:ascii="Calibri" w:hAnsi="Calibri"/>
          <w:szCs w:val="24"/>
        </w:rPr>
      </w:pPr>
      <w:r w:rsidRPr="00916DA5">
        <w:rPr>
          <w:rFonts w:ascii="Calibri" w:hAnsi="Calibri"/>
          <w:b/>
          <w:bCs/>
          <w:szCs w:val="24"/>
        </w:rPr>
        <w:t>Ownership of Inventions</w:t>
      </w:r>
    </w:p>
    <w:p w:rsidR="00665A6B" w:rsidRPr="00916DA5" w:rsidRDefault="00665A6B" w:rsidP="002E3197">
      <w:pPr>
        <w:widowControl w:val="0"/>
        <w:numPr>
          <w:ilvl w:val="1"/>
          <w:numId w:val="14"/>
        </w:numPr>
        <w:spacing w:before="120" w:after="120"/>
        <w:ind w:left="0" w:right="-58" w:firstLine="0"/>
        <w:rPr>
          <w:rFonts w:ascii="Calibri" w:hAnsi="Calibri"/>
          <w:szCs w:val="24"/>
        </w:rPr>
      </w:pPr>
      <w:r w:rsidRPr="00916DA5">
        <w:rPr>
          <w:rFonts w:ascii="Calibri" w:hAnsi="Calibri"/>
          <w:szCs w:val="24"/>
        </w:rPr>
        <w:t xml:space="preserve">The Employee hereby assigns and transfers and shall assign and transfer to the Company, to the fullest extent under applicable law, his entire right, title and interest in and to any and all Proprietary Information, developments, discoveries, designs, discoveries, techniques, inventions, improvements, methods, know-how, processes, formulae, data, data bases, computer programs, computer code, source code, software, hardware, patents, patent applications and all patentable materials, models, designs (whether registered or not), copyrights and all copyrightable materials, trade secrets, trademarks, trade names, proprietary information, concepts and ideas, whether or not capable of being patented or copyrighted and whether or not reduced to practice, which are made or conceived by the Employee, whether solely by Employee or jointly with others, prior to or during the period of performance of the services as an XML Staff under the agreement between XML and the Employee, that: (i) pertain or relate in any manner to the actual or demonstrably anticipated business, work, or research and development of Company's Entities, and all documentation related therewith (ii) are developed in whole or in part on Company’s Entities time or using Company’s Entities' equipment, supplies, facilities or Proprietary Information, or (iii) result from or are suggested by any task assigned to Employee or any work performed by Employee as an XML Staff under the agreement between XML and the Employee, or by the scope of Employee duties and responsibilities (the </w:t>
      </w:r>
      <w:r w:rsidRPr="00916DA5">
        <w:rPr>
          <w:rFonts w:ascii="Calibri" w:hAnsi="Calibri"/>
          <w:b/>
          <w:iCs/>
          <w:szCs w:val="24"/>
        </w:rPr>
        <w:t>“Inventions</w:t>
      </w:r>
      <w:r w:rsidRPr="00916DA5">
        <w:rPr>
          <w:rFonts w:ascii="Calibri" w:hAnsi="Calibri"/>
          <w:b/>
          <w:i/>
          <w:szCs w:val="24"/>
        </w:rPr>
        <w:t>”</w:t>
      </w:r>
      <w:r w:rsidRPr="00916DA5">
        <w:rPr>
          <w:rFonts w:ascii="Calibri" w:hAnsi="Calibri"/>
          <w:szCs w:val="24"/>
        </w:rPr>
        <w:t>).</w:t>
      </w:r>
    </w:p>
    <w:p w:rsidR="00665A6B" w:rsidRPr="00916DA5" w:rsidRDefault="00665A6B" w:rsidP="00665A6B">
      <w:pPr>
        <w:widowControl w:val="0"/>
        <w:spacing w:before="120" w:after="120"/>
        <w:ind w:left="0" w:right="-58"/>
        <w:rPr>
          <w:rFonts w:ascii="Calibri" w:hAnsi="Calibri"/>
          <w:b/>
          <w:bCs/>
          <w:szCs w:val="24"/>
        </w:rPr>
      </w:pPr>
      <w:r w:rsidRPr="00916DA5">
        <w:rPr>
          <w:rFonts w:ascii="Calibri" w:hAnsi="Calibri"/>
          <w:szCs w:val="24"/>
        </w:rPr>
        <w:t>The Employee will promptly notify and disclose to the Company, or any persons designated by it, all Inventions, immediately upon discovery, receipt or invention as applicable and shall, at Company’s request, promptly execute a written assignment of title to Company for any Invention required to be assigned hereunder and Employee will treat any such Invention as Proprietary Information of Company. Delivery of the notice shall be in writing, supplemented with a detailed description of the Invention and the relevant documentation.</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 xml:space="preserve">The Employee agrees that all the Inventions shall be solely and exclusively owned by the Company and its assignees, and the Company and its assignees shall be the sole and exclusive owner of all patents and any and all of the other rights titles and interests in </w:t>
      </w:r>
      <w:r w:rsidRPr="00916DA5">
        <w:rPr>
          <w:rFonts w:ascii="Calibri" w:hAnsi="Calibri"/>
          <w:szCs w:val="24"/>
        </w:rPr>
        <w:lastRenderedPageBreak/>
        <w:t xml:space="preserve">connection with such Inventions. The Employee shall not be entitled to, and hereby waives now and/or in the future, any claim to any right, compensation and/or reward in connection therewith. A lack of response from the Company with respect to the notice of the Invention or of its delivery shall not be considered a waiver of ownership of the Invention, and in any event the Invention shall remain solely and exclusively owned by Company. </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 xml:space="preserve">The Employee agrees, in relation to all such Inventions, to assist the Company or any persons designated by it, at the Company's expense, in every proper way to secure Company’s rights in the Inventions and any copyrights, patents, mask work rights or other intellectual property rights relating thereto in any and all countries, including the disclosure to Company of all pertinent information and data with respect thereto, the execution of all applications, specifications, oaths, assignments and other instruments that Company shall deem necessary in order to apply for and obtain such rights and in order to assign and convey to Company, its successors, assigns, and nominees the sole and exclusive rights, title and interest in and to such Inventions, and any copyrights, patents over such Inventions in any and all countries, or other intellectual property rights relating thereto. The Employee will execute all documents as required for use in applying for and obtaining patents over and enforcing such Inventions, as the Company may desire, together with any assignment of such Inventions to the Company or persons or entities designated by it. The Employee further agrees that his obligation to execute or cause to be executed, when it is in his power to do so, any such instrument or papers shall continue after the termination or expiration of this Undertaking.  </w:t>
      </w:r>
    </w:p>
    <w:p w:rsidR="00665A6B" w:rsidRPr="00916DA5" w:rsidRDefault="00665A6B" w:rsidP="002E3197">
      <w:pPr>
        <w:widowControl w:val="0"/>
        <w:numPr>
          <w:ilvl w:val="0"/>
          <w:numId w:val="14"/>
        </w:numPr>
        <w:spacing w:before="120" w:after="120"/>
        <w:ind w:left="0" w:right="0" w:firstLine="0"/>
        <w:rPr>
          <w:rFonts w:ascii="Calibri" w:hAnsi="Calibri"/>
          <w:szCs w:val="24"/>
        </w:rPr>
      </w:pPr>
      <w:r w:rsidRPr="00916DA5">
        <w:rPr>
          <w:rFonts w:ascii="Calibri" w:hAnsi="Calibri"/>
          <w:b/>
          <w:bCs/>
          <w:szCs w:val="24"/>
        </w:rPr>
        <w:t>General</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The Employee acknowledges that the provisions of this Undertaking serve as an integral part of the Employment Agreement between XML and the Employee and reflect the reasonable requirements of the Company in order to protect its legitimate interests with respect to the subject matter hereof. If any provision of this Undertaking (including any sentence, clause or part thereof) shall be adjudicated to be invalid or unenforceable, such provision shall be deemed amended to delete there from the portion thus adjudicated to be invalid or unenforceable, such deletion to apply only with respect to the operation of such provision in the particular jurisdiction in which such adjudication is made. In addition, if any particular provision contained in this undertaking shall for any reason be held to be excessively broad as to duration, geographical scope, activity or subject, it shall be construed by limiting and reducing the scope of such provision so that the provision is enforceable to the fullest extent compatible with applicable law.</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The provisions of this Undertaking shall continue and remain in full force and affect following the termination or expiration of this Undertaking and/or the Agreement, for whatever reason. This Undertaking shall not serve in any manner as to derogate from any of the Employee’s obligations and liabilities under any applicable law.</w:t>
      </w:r>
    </w:p>
    <w:p w:rsidR="00665A6B" w:rsidRPr="00916DA5" w:rsidRDefault="00665A6B" w:rsidP="002E3197">
      <w:pPr>
        <w:widowControl w:val="0"/>
        <w:numPr>
          <w:ilvl w:val="1"/>
          <w:numId w:val="14"/>
        </w:numPr>
        <w:spacing w:before="120" w:after="120"/>
        <w:ind w:left="0" w:right="0" w:firstLine="0"/>
        <w:rPr>
          <w:rFonts w:ascii="Calibri" w:hAnsi="Calibri"/>
          <w:szCs w:val="24"/>
        </w:rPr>
      </w:pPr>
      <w:r w:rsidRPr="00916DA5">
        <w:rPr>
          <w:rFonts w:ascii="Calibri" w:hAnsi="Calibri"/>
          <w:szCs w:val="24"/>
        </w:rPr>
        <w:t>The Employee agrees to execute any proper oath or verify any proper document required to carry out or evidence compliance with the terms of this Undertaking. The Employee represents that his performance of all the terms of this Undertaking will not breach any agreement to keep in confidence proprietary information acquired by Employee in confidence or in trust prior to Employee’s signature of this Undertaking.  The Employee represents the he has not entered into, and agrees that he will not enter into, any oral or written agreement or obligation in conflict herewith.</w:t>
      </w:r>
    </w:p>
    <w:p w:rsidR="00665A6B" w:rsidRPr="00916DA5" w:rsidRDefault="00665A6B" w:rsidP="002E3197">
      <w:pPr>
        <w:widowControl w:val="0"/>
        <w:numPr>
          <w:ilvl w:val="1"/>
          <w:numId w:val="14"/>
        </w:numPr>
        <w:tabs>
          <w:tab w:val="clear" w:pos="792"/>
        </w:tabs>
        <w:spacing w:before="120" w:after="120"/>
        <w:ind w:left="0" w:right="0" w:firstLine="0"/>
        <w:rPr>
          <w:rFonts w:ascii="Calibri" w:hAnsi="Calibri"/>
          <w:szCs w:val="24"/>
        </w:rPr>
      </w:pPr>
      <w:r w:rsidRPr="00916DA5">
        <w:rPr>
          <w:rFonts w:ascii="Calibri" w:hAnsi="Calibri"/>
          <w:szCs w:val="24"/>
        </w:rPr>
        <w:lastRenderedPageBreak/>
        <w:t xml:space="preserve">This Undertaking may be assigned by Company. The Employee shall not assign this Undertaking and/or any of his obligations hereunder, in whole or in part, without the prior written consent of Company. This Undertaking will be binding upon Employee's heirs, executors, administrators and other legal representatives and will be for the benefit of Company, its successors, and its assigns. </w:t>
      </w:r>
    </w:p>
    <w:p w:rsidR="00665A6B" w:rsidRPr="00916DA5" w:rsidRDefault="00665A6B" w:rsidP="002E3197">
      <w:pPr>
        <w:widowControl w:val="0"/>
        <w:numPr>
          <w:ilvl w:val="1"/>
          <w:numId w:val="14"/>
        </w:numPr>
        <w:tabs>
          <w:tab w:val="clear" w:pos="792"/>
        </w:tabs>
        <w:spacing w:before="120" w:after="120"/>
        <w:ind w:left="0" w:right="0" w:firstLine="0"/>
        <w:rPr>
          <w:rFonts w:ascii="Calibri" w:hAnsi="Calibri"/>
          <w:szCs w:val="24"/>
        </w:rPr>
      </w:pPr>
      <w:r w:rsidRPr="00916DA5">
        <w:rPr>
          <w:rFonts w:ascii="Calibri" w:hAnsi="Calibri"/>
          <w:szCs w:val="24"/>
        </w:rPr>
        <w:t>The Employee represents and warrants to the Company that he is aware that a breach of the obligations set forth in this Undertaking, or part of them, will cause the Company or the Company’s Entities serious and irreparable damage, and that no financial compensation can be an appropriate remedy to such damage. Therefore, the Employee agrees, that if such a breach occurs, the Company, the Company’s Entities or any of their designee(s) shall be entitled, without prejudice, to take all legal means necessary, and all and any injunctive relief as is necessary to restrain any continuing or further breach of the this Undertaking.</w:t>
      </w:r>
    </w:p>
    <w:p w:rsidR="00665A6B" w:rsidRPr="00916DA5" w:rsidRDefault="00665A6B" w:rsidP="002E3197">
      <w:pPr>
        <w:widowControl w:val="0"/>
        <w:numPr>
          <w:ilvl w:val="1"/>
          <w:numId w:val="14"/>
        </w:numPr>
        <w:tabs>
          <w:tab w:val="clear" w:pos="792"/>
        </w:tabs>
        <w:spacing w:before="120" w:after="120"/>
        <w:ind w:left="0" w:right="0" w:firstLine="0"/>
        <w:rPr>
          <w:rFonts w:ascii="Calibri" w:hAnsi="Calibri"/>
          <w:szCs w:val="24"/>
        </w:rPr>
      </w:pPr>
      <w:r w:rsidRPr="00916DA5">
        <w:rPr>
          <w:rFonts w:ascii="Calibri" w:hAnsi="Calibri"/>
          <w:szCs w:val="24"/>
        </w:rPr>
        <w:t>The Employee’s obligations under this Undertaking shall remain in full force during the existence of the Employment Agreement between XML and the Employee, and following the expiration or termination thereof for any reason.</w:t>
      </w:r>
      <w:r w:rsidRPr="00916DA5" w:rsidDel="00896300">
        <w:rPr>
          <w:rFonts w:ascii="Calibri" w:hAnsi="Calibri"/>
          <w:szCs w:val="24"/>
        </w:rPr>
        <w:t xml:space="preserve"> </w:t>
      </w:r>
      <w:r w:rsidRPr="00916DA5">
        <w:rPr>
          <w:rFonts w:ascii="Calibri" w:hAnsi="Calibri"/>
          <w:szCs w:val="24"/>
        </w:rPr>
        <w:t xml:space="preserve">The Employee hereby acknowledges that this Undertaking is a condition to the Employment Agreement between XML and the Employee and to any disclosure of Preparatory Information to it/him. </w:t>
      </w:r>
    </w:p>
    <w:p w:rsidR="00665A6B" w:rsidRPr="00916DA5" w:rsidRDefault="00665A6B" w:rsidP="002E3197">
      <w:pPr>
        <w:widowControl w:val="0"/>
        <w:numPr>
          <w:ilvl w:val="1"/>
          <w:numId w:val="14"/>
        </w:numPr>
        <w:tabs>
          <w:tab w:val="clear" w:pos="792"/>
        </w:tabs>
        <w:spacing w:before="120" w:after="120"/>
        <w:ind w:left="0" w:right="0" w:firstLine="0"/>
        <w:rPr>
          <w:rFonts w:ascii="Calibri" w:hAnsi="Calibri"/>
          <w:b/>
          <w:bCs/>
          <w:szCs w:val="24"/>
        </w:rPr>
      </w:pPr>
      <w:r w:rsidRPr="00916DA5">
        <w:rPr>
          <w:rFonts w:ascii="Calibri" w:hAnsi="Calibri"/>
          <w:szCs w:val="24"/>
        </w:rPr>
        <w:t xml:space="preserve">This Undertaking shall be governed by the laws of the State of Israel, without regard to its conflict of laws provisions. The competent courts of the Tel Aviv, Israel shall have exclusive jurisdiction over any dispute hereunder which is not amicably settled by the Company and the Employee. </w:t>
      </w:r>
    </w:p>
    <w:p w:rsidR="00665A6B" w:rsidRPr="00916DA5" w:rsidRDefault="00665A6B" w:rsidP="00665A6B">
      <w:pPr>
        <w:widowControl w:val="0"/>
        <w:spacing w:before="120" w:after="120"/>
        <w:ind w:left="0" w:right="360"/>
        <w:rPr>
          <w:rFonts w:ascii="Calibri" w:hAnsi="Calibri"/>
          <w:b/>
          <w:bCs/>
          <w:szCs w:val="24"/>
        </w:rPr>
      </w:pPr>
    </w:p>
    <w:p w:rsidR="00665A6B" w:rsidRPr="00916DA5" w:rsidRDefault="00665A6B" w:rsidP="00665A6B">
      <w:pPr>
        <w:widowControl w:val="0"/>
        <w:spacing w:before="120" w:after="120"/>
        <w:ind w:left="0" w:right="360"/>
        <w:rPr>
          <w:rFonts w:ascii="Calibri" w:hAnsi="Calibri"/>
          <w:szCs w:val="24"/>
        </w:rPr>
      </w:pPr>
      <w:r w:rsidRPr="00916DA5">
        <w:rPr>
          <w:rFonts w:ascii="Calibri" w:hAnsi="Calibri"/>
          <w:szCs w:val="24"/>
        </w:rPr>
        <w:t xml:space="preserve">IN WITNESS WHEREOF, the Employee has executed this Undertaking: </w:t>
      </w:r>
    </w:p>
    <w:p w:rsidR="00665A6B" w:rsidRPr="00916DA5" w:rsidRDefault="00665A6B" w:rsidP="00665A6B">
      <w:pPr>
        <w:ind w:left="0"/>
        <w:rPr>
          <w:rFonts w:ascii="Calibri" w:hAnsi="Calibri"/>
          <w:szCs w:val="24"/>
        </w:rPr>
      </w:pPr>
    </w:p>
    <w:p w:rsidR="00665A6B" w:rsidRPr="00916DA5" w:rsidRDefault="00665A6B" w:rsidP="00665A6B">
      <w:pPr>
        <w:ind w:left="0"/>
        <w:rPr>
          <w:rFonts w:ascii="Calibri" w:hAnsi="Calibri"/>
          <w:szCs w:val="24"/>
        </w:rPr>
      </w:pPr>
    </w:p>
    <w:p w:rsidR="00665A6B" w:rsidRPr="00916DA5" w:rsidRDefault="00665A6B" w:rsidP="00665A6B">
      <w:pPr>
        <w:ind w:left="0"/>
        <w:rPr>
          <w:rFonts w:ascii="Calibri" w:hAnsi="Calibri"/>
          <w:szCs w:val="24"/>
        </w:rPr>
      </w:pPr>
    </w:p>
    <w:p w:rsidR="00665A6B" w:rsidRPr="00916DA5" w:rsidRDefault="00665A6B" w:rsidP="00665A6B">
      <w:pPr>
        <w:ind w:left="0"/>
        <w:rPr>
          <w:rFonts w:ascii="Calibri" w:hAnsi="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Name: </w:t>
      </w:r>
      <w:r w:rsidRPr="00916DA5">
        <w:rPr>
          <w:rFonts w:ascii="Calibri" w:hAnsi="Calibri" w:cs="Calibri"/>
          <w:szCs w:val="24"/>
        </w:rPr>
        <w:tab/>
      </w:r>
      <w:r w:rsidR="009527C8">
        <w:rPr>
          <w:rFonts w:ascii="Calibri" w:hAnsi="Calibri"/>
          <w:szCs w:val="24"/>
        </w:rPr>
        <w:t>Wai Yee Winnie Chu</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665A6B" w:rsidRPr="00916DA5" w:rsidRDefault="00665A6B" w:rsidP="00665A6B">
      <w:pPr>
        <w:ind w:left="0"/>
        <w:rPr>
          <w:rFonts w:ascii="Calibri" w:hAnsi="Calibri"/>
          <w:b/>
          <w:bCs/>
          <w:szCs w:val="24"/>
        </w:rPr>
      </w:pPr>
      <w:r w:rsidRPr="00916DA5">
        <w:rPr>
          <w:rFonts w:ascii="Calibri" w:hAnsi="Calibri"/>
          <w:b/>
          <w:bCs/>
          <w:szCs w:val="24"/>
        </w:rPr>
        <w:br w:type="page"/>
      </w:r>
    </w:p>
    <w:p w:rsidR="00665A6B" w:rsidRPr="00916DA5" w:rsidRDefault="00665A6B" w:rsidP="00665A6B">
      <w:pPr>
        <w:ind w:left="0"/>
        <w:jc w:val="center"/>
        <w:rPr>
          <w:rFonts w:ascii="Calibri" w:hAnsi="Calibri"/>
          <w:b/>
          <w:bCs/>
          <w:szCs w:val="24"/>
        </w:rPr>
      </w:pPr>
      <w:r w:rsidRPr="00916DA5">
        <w:rPr>
          <w:rFonts w:ascii="Calibri" w:hAnsi="Calibri"/>
          <w:b/>
          <w:bCs/>
          <w:szCs w:val="24"/>
        </w:rPr>
        <w:lastRenderedPageBreak/>
        <w:t>APPENDIX B</w:t>
      </w:r>
    </w:p>
    <w:p w:rsidR="00665A6B" w:rsidRPr="00916DA5" w:rsidRDefault="00665A6B" w:rsidP="00665A6B">
      <w:pPr>
        <w:ind w:left="0"/>
        <w:jc w:val="center"/>
        <w:rPr>
          <w:rFonts w:ascii="Calibri" w:hAnsi="Calibri"/>
          <w:b/>
          <w:bCs/>
          <w:szCs w:val="24"/>
        </w:rPr>
      </w:pPr>
      <w:r w:rsidRPr="00916DA5">
        <w:rPr>
          <w:rFonts w:ascii="Calibri" w:eastAsia="Calibri" w:hAnsi="Calibri"/>
          <w:b/>
          <w:szCs w:val="24"/>
          <w:lang w:eastAsia="en-US"/>
        </w:rPr>
        <w:t>Letter of Undertaking</w:t>
      </w:r>
    </w:p>
    <w:p w:rsidR="00665A6B" w:rsidRPr="00916DA5" w:rsidRDefault="00665A6B" w:rsidP="00665A6B">
      <w:pPr>
        <w:tabs>
          <w:tab w:val="left" w:pos="1134"/>
          <w:tab w:val="left" w:pos="2268"/>
          <w:tab w:val="left" w:pos="3402"/>
          <w:tab w:val="left" w:pos="4536"/>
          <w:tab w:val="left" w:pos="5670"/>
          <w:tab w:val="left" w:pos="6804"/>
          <w:tab w:val="left" w:pos="7938"/>
        </w:tabs>
        <w:ind w:left="0"/>
        <w:jc w:val="left"/>
        <w:rPr>
          <w:rFonts w:ascii="Calibri" w:eastAsia="Calibri" w:hAnsi="Calibri"/>
          <w:szCs w:val="24"/>
        </w:rPr>
      </w:pPr>
    </w:p>
    <w:p w:rsidR="00665A6B" w:rsidRPr="009527C8" w:rsidRDefault="00665A6B" w:rsidP="009527C8">
      <w:pPr>
        <w:pStyle w:val="gmail-m2889862019547554549m-2704372591836806497gmail-m2304243671439151664msolistparagraph"/>
        <w:spacing w:beforeAutospacing="0" w:after="0" w:afterAutospacing="0"/>
        <w:rPr>
          <w:rFonts w:ascii="Calibri" w:hAnsi="Calibri"/>
        </w:rPr>
      </w:pPr>
      <w:r w:rsidRPr="009527C8">
        <w:rPr>
          <w:rFonts w:ascii="Calibri" w:hAnsi="Calibri"/>
        </w:rPr>
        <w:t>I,</w:t>
      </w:r>
      <w:r w:rsidRPr="00665A6B">
        <w:rPr>
          <w:rFonts w:ascii="Calibri" w:hAnsi="Calibri"/>
        </w:rPr>
        <w:t xml:space="preserve"> </w:t>
      </w:r>
      <w:r w:rsidR="009527C8">
        <w:rPr>
          <w:rFonts w:ascii="Calibri" w:hAnsi="Calibri"/>
        </w:rPr>
        <w:t>Wai Yee Winnie Chu</w:t>
      </w:r>
      <w:r w:rsidR="009527C8" w:rsidRPr="00387069">
        <w:rPr>
          <w:rFonts w:ascii="Calibri" w:hAnsi="Calibri"/>
        </w:rPr>
        <w:t xml:space="preserve"> </w:t>
      </w:r>
      <w:r w:rsidRPr="00387069">
        <w:rPr>
          <w:rFonts w:ascii="Calibri" w:hAnsi="Calibri"/>
        </w:rPr>
        <w:t xml:space="preserve">of </w:t>
      </w:r>
      <w:r w:rsidR="009527C8" w:rsidRPr="009527C8">
        <w:rPr>
          <w:rFonts w:ascii="Calibri" w:hAnsi="Calibri"/>
        </w:rPr>
        <w:t>Flat B, 29/F., 48 Lyttelton Road, Mid-levels, Hong Kong</w:t>
      </w:r>
      <w:r>
        <w:rPr>
          <w:rFonts w:ascii="Calibri" w:hAnsi="Calibri"/>
        </w:rPr>
        <w:t xml:space="preserve">; </w:t>
      </w:r>
      <w:r w:rsidR="009527C8" w:rsidRPr="009527C8">
        <w:rPr>
          <w:rFonts w:ascii="Calibri" w:hAnsi="Calibri"/>
        </w:rPr>
        <w:t>Passport: KJ0087221</w:t>
      </w:r>
      <w:r>
        <w:rPr>
          <w:rFonts w:ascii="Calibri" w:hAnsi="Calibri"/>
        </w:rPr>
        <w:t xml:space="preserve">, </w:t>
      </w:r>
      <w:r w:rsidRPr="00916DA5">
        <w:rPr>
          <w:rFonts w:ascii="Calibri" w:eastAsia="Calibri" w:hAnsi="Calibri"/>
        </w:rPr>
        <w:t>hereby acknowledge, accept and undertake the following:</w:t>
      </w:r>
    </w:p>
    <w:p w:rsidR="00665A6B" w:rsidRPr="00916DA5" w:rsidRDefault="00665A6B" w:rsidP="00665A6B">
      <w:pPr>
        <w:ind w:left="0"/>
        <w:jc w:val="left"/>
        <w:rPr>
          <w:rFonts w:ascii="Calibri" w:eastAsia="Calibri" w:hAnsi="Calibri"/>
          <w:szCs w:val="24"/>
        </w:rPr>
      </w:pPr>
    </w:p>
    <w:p w:rsidR="00665A6B" w:rsidRPr="00916DA5" w:rsidRDefault="00665A6B" w:rsidP="00665A6B">
      <w:pPr>
        <w:tabs>
          <w:tab w:val="left" w:pos="2730"/>
        </w:tabs>
        <w:ind w:left="0"/>
        <w:rPr>
          <w:rFonts w:ascii="Calibri" w:eastAsia="Calibri" w:hAnsi="Calibri"/>
          <w:b/>
          <w:szCs w:val="24"/>
        </w:rPr>
      </w:pPr>
      <w:r w:rsidRPr="00916DA5">
        <w:rPr>
          <w:rFonts w:ascii="Calibri" w:eastAsia="Calibri" w:hAnsi="Calibri"/>
          <w:b/>
          <w:szCs w:val="24"/>
        </w:rPr>
        <w:t>General</w:t>
      </w:r>
    </w:p>
    <w:p w:rsidR="00665A6B" w:rsidRPr="00916DA5" w:rsidRDefault="00665A6B" w:rsidP="00665A6B">
      <w:pPr>
        <w:tabs>
          <w:tab w:val="left" w:pos="2730"/>
        </w:tabs>
        <w:ind w:left="0"/>
        <w:rPr>
          <w:rFonts w:ascii="Calibri" w:eastAsia="Calibri" w:hAnsi="Calibri"/>
          <w:b/>
          <w:szCs w:val="24"/>
        </w:rPr>
      </w:pPr>
      <w:r w:rsidRPr="00916DA5">
        <w:rPr>
          <w:rFonts w:ascii="Calibri" w:eastAsia="Calibri" w:hAnsi="Calibri"/>
          <w:b/>
          <w:szCs w:val="24"/>
        </w:rPr>
        <w:tab/>
      </w:r>
    </w:p>
    <w:p w:rsidR="00665A6B" w:rsidRPr="00916DA5" w:rsidRDefault="00665A6B" w:rsidP="00665A6B">
      <w:pPr>
        <w:pStyle w:val="ListParagraph"/>
        <w:numPr>
          <w:ilvl w:val="0"/>
          <w:numId w:val="5"/>
        </w:numPr>
        <w:contextualSpacing/>
        <w:jc w:val="both"/>
        <w:rPr>
          <w:sz w:val="24"/>
          <w:szCs w:val="24"/>
        </w:rPr>
      </w:pPr>
      <w:r w:rsidRPr="00916DA5">
        <w:rPr>
          <w:sz w:val="24"/>
          <w:szCs w:val="24"/>
        </w:rPr>
        <w:t xml:space="preserve">I have the right to work in </w:t>
      </w:r>
      <w:r>
        <w:rPr>
          <w:sz w:val="24"/>
          <w:szCs w:val="24"/>
        </w:rPr>
        <w:t>Hong Kong</w:t>
      </w:r>
      <w:r w:rsidRPr="00916DA5">
        <w:rPr>
          <w:sz w:val="24"/>
          <w:szCs w:val="24"/>
        </w:rPr>
        <w:t>;</w:t>
      </w:r>
    </w:p>
    <w:p w:rsidR="00665A6B" w:rsidRPr="00916DA5" w:rsidRDefault="00665A6B" w:rsidP="00665A6B">
      <w:pPr>
        <w:pStyle w:val="ListParagraph"/>
        <w:numPr>
          <w:ilvl w:val="0"/>
          <w:numId w:val="5"/>
        </w:numPr>
        <w:contextualSpacing/>
        <w:jc w:val="both"/>
        <w:rPr>
          <w:sz w:val="24"/>
          <w:szCs w:val="24"/>
        </w:rPr>
      </w:pPr>
      <w:r w:rsidRPr="00916DA5">
        <w:rPr>
          <w:sz w:val="24"/>
          <w:szCs w:val="24"/>
        </w:rPr>
        <w:t>I will perform all my duties with all proper skill and care in accordance with accepted standards and guidelines and the Client’s requests and specifications;</w:t>
      </w:r>
    </w:p>
    <w:p w:rsidR="00665A6B" w:rsidRPr="00916DA5" w:rsidRDefault="00665A6B" w:rsidP="00665A6B">
      <w:pPr>
        <w:pStyle w:val="ListParagraph"/>
        <w:numPr>
          <w:ilvl w:val="0"/>
          <w:numId w:val="5"/>
        </w:numPr>
        <w:contextualSpacing/>
        <w:jc w:val="both"/>
        <w:rPr>
          <w:sz w:val="24"/>
          <w:szCs w:val="24"/>
        </w:rPr>
      </w:pPr>
      <w:r w:rsidRPr="00916DA5">
        <w:rPr>
          <w:sz w:val="24"/>
          <w:szCs w:val="24"/>
        </w:rPr>
        <w:t>I will comply with any rules, policies or obligations (including, without limitation, to any health and safety, site and security regulations and IT security policies) in force at the premises where I</w:t>
      </w:r>
      <w:r w:rsidR="00B677DF">
        <w:rPr>
          <w:sz w:val="24"/>
          <w:szCs w:val="24"/>
        </w:rPr>
        <w:t xml:space="preserve"> will be performing my duties</w:t>
      </w:r>
      <w:r w:rsidRPr="00916DA5">
        <w:rPr>
          <w:sz w:val="24"/>
          <w:szCs w:val="24"/>
        </w:rPr>
        <w:t>;</w:t>
      </w:r>
    </w:p>
    <w:p w:rsidR="00665A6B" w:rsidRPr="00916DA5" w:rsidRDefault="00665A6B" w:rsidP="00665A6B">
      <w:pPr>
        <w:pStyle w:val="ListParagraph"/>
        <w:numPr>
          <w:ilvl w:val="0"/>
          <w:numId w:val="5"/>
        </w:numPr>
        <w:contextualSpacing/>
        <w:jc w:val="both"/>
        <w:rPr>
          <w:sz w:val="24"/>
          <w:szCs w:val="24"/>
        </w:rPr>
      </w:pPr>
      <w:r w:rsidRPr="00916DA5">
        <w:rPr>
          <w:sz w:val="24"/>
          <w:szCs w:val="24"/>
        </w:rPr>
        <w:t>I will sign any documents relating to confidentiality and intellectual property or any other matters which the Client may require prior to the commencement of my e</w:t>
      </w:r>
      <w:r w:rsidR="00B677DF">
        <w:rPr>
          <w:sz w:val="24"/>
          <w:szCs w:val="24"/>
        </w:rPr>
        <w:t>mployment</w:t>
      </w:r>
      <w:r w:rsidRPr="00916DA5">
        <w:rPr>
          <w:sz w:val="24"/>
          <w:szCs w:val="24"/>
        </w:rPr>
        <w:t>;</w:t>
      </w:r>
    </w:p>
    <w:p w:rsidR="00665A6B" w:rsidRPr="00916DA5" w:rsidRDefault="00665A6B" w:rsidP="00665A6B">
      <w:pPr>
        <w:pStyle w:val="Level2"/>
        <w:numPr>
          <w:ilvl w:val="0"/>
          <w:numId w:val="5"/>
        </w:numPr>
        <w:tabs>
          <w:tab w:val="left" w:pos="0"/>
        </w:tabs>
        <w:spacing w:after="240" w:line="240" w:lineRule="auto"/>
        <w:rPr>
          <w:rFonts w:ascii="Calibri" w:eastAsia="Calibri" w:hAnsi="Calibri"/>
          <w:sz w:val="24"/>
          <w:lang w:val="en-US"/>
        </w:rPr>
      </w:pPr>
      <w:r w:rsidRPr="00916DA5">
        <w:rPr>
          <w:rFonts w:ascii="Calibri" w:eastAsia="Calibri" w:hAnsi="Calibri"/>
          <w:sz w:val="24"/>
          <w:lang w:val="en-US"/>
        </w:rPr>
        <w:t>[Deleted];</w:t>
      </w:r>
    </w:p>
    <w:p w:rsidR="00665A6B" w:rsidRPr="00916DA5" w:rsidRDefault="00665A6B" w:rsidP="00665A6B">
      <w:pPr>
        <w:pStyle w:val="ListParagraph"/>
        <w:ind w:left="0"/>
        <w:jc w:val="both"/>
        <w:rPr>
          <w:rFonts w:cs="Calibri"/>
          <w:b/>
          <w:sz w:val="24"/>
          <w:szCs w:val="24"/>
        </w:rPr>
      </w:pPr>
      <w:r w:rsidRPr="00916DA5">
        <w:rPr>
          <w:rFonts w:cs="Calibri"/>
          <w:b/>
          <w:sz w:val="24"/>
          <w:szCs w:val="24"/>
        </w:rPr>
        <w:t>Intellectual Property</w:t>
      </w:r>
    </w:p>
    <w:p w:rsidR="00665A6B" w:rsidRPr="00916DA5" w:rsidRDefault="00665A6B" w:rsidP="00665A6B">
      <w:pPr>
        <w:pStyle w:val="ListParagraph"/>
        <w:ind w:left="0"/>
        <w:jc w:val="both"/>
        <w:rPr>
          <w:rFonts w:cs="Calibri"/>
          <w:b/>
          <w:sz w:val="24"/>
          <w:szCs w:val="24"/>
        </w:rPr>
      </w:pPr>
    </w:p>
    <w:p w:rsidR="00665A6B" w:rsidRPr="00916DA5" w:rsidRDefault="00665A6B" w:rsidP="00665A6B">
      <w:pPr>
        <w:pStyle w:val="ListParagraph"/>
        <w:numPr>
          <w:ilvl w:val="0"/>
          <w:numId w:val="5"/>
        </w:numPr>
        <w:contextualSpacing/>
        <w:jc w:val="both"/>
        <w:rPr>
          <w:rFonts w:cs="Calibri"/>
          <w:sz w:val="24"/>
          <w:szCs w:val="24"/>
        </w:rPr>
      </w:pPr>
      <w:r w:rsidRPr="00916DA5">
        <w:rPr>
          <w:rFonts w:cs="Calibri"/>
          <w:sz w:val="24"/>
          <w:szCs w:val="24"/>
        </w:rPr>
        <w:t>I will ensure that all Materials prepared by it or I will be delivered to and become the property of the Client on t</w:t>
      </w:r>
      <w:r w:rsidR="00B677DF">
        <w:rPr>
          <w:rFonts w:cs="Calibri"/>
          <w:sz w:val="24"/>
          <w:szCs w:val="24"/>
        </w:rPr>
        <w:t>he termination of this Contract</w:t>
      </w:r>
      <w:r w:rsidRPr="00916DA5">
        <w:rPr>
          <w:rFonts w:cs="Calibri"/>
          <w:sz w:val="24"/>
          <w:szCs w:val="24"/>
        </w:rPr>
        <w:t>;</w:t>
      </w:r>
    </w:p>
    <w:p w:rsidR="00665A6B" w:rsidRPr="00916DA5" w:rsidRDefault="00665A6B" w:rsidP="00665A6B">
      <w:pPr>
        <w:pStyle w:val="ListParagraph"/>
        <w:numPr>
          <w:ilvl w:val="0"/>
          <w:numId w:val="5"/>
        </w:numPr>
        <w:contextualSpacing/>
        <w:jc w:val="both"/>
        <w:rPr>
          <w:rFonts w:cs="Calibri"/>
          <w:sz w:val="24"/>
          <w:szCs w:val="24"/>
        </w:rPr>
      </w:pPr>
      <w:r w:rsidRPr="00916DA5">
        <w:rPr>
          <w:rFonts w:cs="Calibri"/>
          <w:sz w:val="24"/>
          <w:szCs w:val="24"/>
        </w:rPr>
        <w:t xml:space="preserve">I will ensure that all Intellectual Property Rights written, made or discovered by me in the performance of </w:t>
      </w:r>
      <w:r w:rsidR="00B677DF">
        <w:rPr>
          <w:rFonts w:cs="Calibri"/>
          <w:sz w:val="24"/>
          <w:szCs w:val="24"/>
        </w:rPr>
        <w:t>my duties</w:t>
      </w:r>
      <w:r w:rsidRPr="00916DA5">
        <w:rPr>
          <w:rFonts w:cs="Calibri"/>
          <w:sz w:val="24"/>
          <w:szCs w:val="24"/>
        </w:rPr>
        <w:t xml:space="preserve"> will vest in the Client by way of future assignment. Also I will take all steps necessary to vest the Intellectual Property Rights referred to herein in the Client;</w:t>
      </w:r>
    </w:p>
    <w:p w:rsidR="00665A6B" w:rsidRPr="00916DA5" w:rsidRDefault="00665A6B" w:rsidP="00665A6B">
      <w:pPr>
        <w:pStyle w:val="ListParagraph"/>
        <w:numPr>
          <w:ilvl w:val="0"/>
          <w:numId w:val="5"/>
        </w:numPr>
        <w:contextualSpacing/>
        <w:jc w:val="both"/>
        <w:rPr>
          <w:rFonts w:cs="Calibri"/>
          <w:sz w:val="24"/>
          <w:szCs w:val="24"/>
        </w:rPr>
      </w:pPr>
      <w:r w:rsidRPr="00916DA5">
        <w:rPr>
          <w:rFonts w:cs="Calibri"/>
          <w:sz w:val="24"/>
          <w:szCs w:val="24"/>
        </w:rPr>
        <w:t xml:space="preserve">I will vest all my Intellectual Property Rights or any Intellectual Property Rights of any third party </w:t>
      </w:r>
      <w:r w:rsidR="00B677DF" w:rsidRPr="00916DA5">
        <w:rPr>
          <w:rFonts w:cs="Calibri"/>
          <w:sz w:val="24"/>
          <w:szCs w:val="24"/>
        </w:rPr>
        <w:t>utilized</w:t>
      </w:r>
      <w:r w:rsidRPr="00916DA5">
        <w:rPr>
          <w:rFonts w:cs="Calibri"/>
          <w:sz w:val="24"/>
          <w:szCs w:val="24"/>
        </w:rPr>
        <w:t xml:space="preserve"> by me in </w:t>
      </w:r>
      <w:r w:rsidR="00B677DF">
        <w:rPr>
          <w:rFonts w:cs="Calibri"/>
          <w:sz w:val="24"/>
          <w:szCs w:val="24"/>
        </w:rPr>
        <w:t>performing my duties for</w:t>
      </w:r>
      <w:r w:rsidRPr="00916DA5">
        <w:rPr>
          <w:rFonts w:cs="Calibri"/>
          <w:sz w:val="24"/>
          <w:szCs w:val="24"/>
        </w:rPr>
        <w:t xml:space="preserve"> the Client on </w:t>
      </w:r>
      <w:r w:rsidR="00B677DF">
        <w:rPr>
          <w:rFonts w:cs="Calibri"/>
          <w:sz w:val="24"/>
          <w:szCs w:val="24"/>
        </w:rPr>
        <w:t>the termination of the Contract</w:t>
      </w:r>
      <w:r w:rsidRPr="00916DA5">
        <w:rPr>
          <w:rFonts w:cs="Calibri"/>
          <w:sz w:val="24"/>
          <w:szCs w:val="24"/>
        </w:rPr>
        <w:t>.</w:t>
      </w:r>
    </w:p>
    <w:p w:rsidR="00665A6B" w:rsidRPr="00916DA5" w:rsidRDefault="00665A6B" w:rsidP="00665A6B">
      <w:pPr>
        <w:pStyle w:val="ListParagraph"/>
        <w:contextualSpacing/>
        <w:rPr>
          <w:rFonts w:cs="Calibri"/>
          <w:sz w:val="24"/>
          <w:szCs w:val="24"/>
        </w:rPr>
      </w:pPr>
    </w:p>
    <w:p w:rsidR="00665A6B" w:rsidRPr="00916DA5" w:rsidRDefault="00665A6B" w:rsidP="00665A6B">
      <w:pPr>
        <w:pStyle w:val="ListParagraph"/>
        <w:ind w:left="0"/>
        <w:jc w:val="both"/>
        <w:rPr>
          <w:rFonts w:cs="Calibri"/>
          <w:b/>
          <w:sz w:val="24"/>
          <w:szCs w:val="24"/>
        </w:rPr>
      </w:pPr>
      <w:r w:rsidRPr="00916DA5">
        <w:rPr>
          <w:rFonts w:cs="Calibri"/>
          <w:b/>
          <w:sz w:val="24"/>
          <w:szCs w:val="24"/>
        </w:rPr>
        <w:t>Data Protection</w:t>
      </w:r>
    </w:p>
    <w:p w:rsidR="00665A6B" w:rsidRPr="00916DA5" w:rsidRDefault="00665A6B" w:rsidP="00665A6B">
      <w:pPr>
        <w:pStyle w:val="ListParagraph"/>
        <w:ind w:left="0"/>
        <w:jc w:val="both"/>
        <w:rPr>
          <w:rFonts w:cs="Calibri"/>
          <w:b/>
          <w:sz w:val="24"/>
          <w:szCs w:val="24"/>
        </w:rPr>
      </w:pPr>
    </w:p>
    <w:p w:rsidR="00665A6B" w:rsidRPr="00916DA5" w:rsidRDefault="00665A6B" w:rsidP="00665A6B">
      <w:pPr>
        <w:pStyle w:val="ListParagraph"/>
        <w:numPr>
          <w:ilvl w:val="0"/>
          <w:numId w:val="5"/>
        </w:numPr>
        <w:contextualSpacing/>
        <w:jc w:val="both"/>
        <w:rPr>
          <w:rFonts w:cs="Calibri"/>
          <w:sz w:val="24"/>
          <w:szCs w:val="24"/>
        </w:rPr>
      </w:pPr>
      <w:r w:rsidRPr="00916DA5">
        <w:rPr>
          <w:rFonts w:cs="Calibri"/>
          <w:sz w:val="24"/>
          <w:szCs w:val="24"/>
        </w:rPr>
        <w:t>I hereby consent to the Client holding, processing and disclosing my personal data within and outside of the European Union, to persons and organisations including, but not limited to, personnel engaged by the Client, any group company of the Client or to the Client’s customers or suppliers.</w:t>
      </w:r>
    </w:p>
    <w:p w:rsidR="00665A6B" w:rsidRPr="00916DA5" w:rsidRDefault="00665A6B" w:rsidP="00665A6B">
      <w:pPr>
        <w:pStyle w:val="ListParagraph"/>
        <w:contextualSpacing/>
        <w:rPr>
          <w:rFonts w:cs="Calibri"/>
          <w:sz w:val="24"/>
          <w:szCs w:val="24"/>
        </w:rPr>
      </w:pPr>
    </w:p>
    <w:p w:rsidR="00665A6B" w:rsidRPr="00916DA5" w:rsidRDefault="00665A6B" w:rsidP="00665A6B">
      <w:pPr>
        <w:pStyle w:val="BodyText"/>
        <w:jc w:val="left"/>
        <w:rPr>
          <w:rFonts w:ascii="Calibri" w:hAnsi="Calibri" w:cs="Calibri"/>
          <w:b/>
          <w:sz w:val="24"/>
          <w:szCs w:val="24"/>
        </w:rPr>
      </w:pPr>
      <w:r w:rsidRPr="00916DA5">
        <w:rPr>
          <w:rFonts w:ascii="Calibri" w:hAnsi="Calibri" w:cs="Calibri"/>
          <w:b/>
          <w:sz w:val="24"/>
          <w:szCs w:val="24"/>
        </w:rPr>
        <w:t>Confidentiality</w:t>
      </w:r>
    </w:p>
    <w:p w:rsidR="00665A6B" w:rsidRPr="00916DA5" w:rsidRDefault="00665A6B" w:rsidP="00665A6B">
      <w:pPr>
        <w:pStyle w:val="ListParagraph"/>
        <w:numPr>
          <w:ilvl w:val="0"/>
          <w:numId w:val="5"/>
        </w:numPr>
        <w:contextualSpacing/>
        <w:jc w:val="both"/>
        <w:rPr>
          <w:rFonts w:cs="Calibri"/>
          <w:sz w:val="24"/>
          <w:szCs w:val="24"/>
        </w:rPr>
      </w:pPr>
      <w:r w:rsidRPr="00916DA5">
        <w:rPr>
          <w:rFonts w:cs="Calibri"/>
          <w:sz w:val="24"/>
          <w:szCs w:val="24"/>
        </w:rPr>
        <w:t>I will keep confidential and not divulge to any third party all Confidential Information received by it or me whether directly or indirectly and whether or not marked as “confidential”.</w:t>
      </w:r>
    </w:p>
    <w:p w:rsidR="00665A6B" w:rsidRDefault="00665A6B" w:rsidP="00665A6B">
      <w:pPr>
        <w:pStyle w:val="ListParagraph"/>
        <w:ind w:left="0"/>
        <w:contextualSpacing/>
        <w:rPr>
          <w:rFonts w:cs="Calibri"/>
          <w:sz w:val="24"/>
          <w:szCs w:val="24"/>
        </w:rPr>
      </w:pPr>
    </w:p>
    <w:p w:rsidR="00A57A6A" w:rsidRDefault="00A57A6A" w:rsidP="00665A6B">
      <w:pPr>
        <w:pStyle w:val="ListParagraph"/>
        <w:ind w:left="0"/>
        <w:contextualSpacing/>
        <w:rPr>
          <w:rFonts w:cs="Calibri"/>
          <w:sz w:val="24"/>
          <w:szCs w:val="24"/>
        </w:rPr>
      </w:pPr>
    </w:p>
    <w:p w:rsidR="00A57A6A" w:rsidRDefault="00A57A6A" w:rsidP="00665A6B">
      <w:pPr>
        <w:pStyle w:val="ListParagraph"/>
        <w:ind w:left="0"/>
        <w:contextualSpacing/>
        <w:rPr>
          <w:rFonts w:cs="Calibri"/>
          <w:sz w:val="24"/>
          <w:szCs w:val="24"/>
        </w:rPr>
      </w:pPr>
    </w:p>
    <w:p w:rsidR="00A57A6A" w:rsidRPr="00916DA5" w:rsidRDefault="00A57A6A" w:rsidP="00665A6B">
      <w:pPr>
        <w:pStyle w:val="ListParagraph"/>
        <w:ind w:left="0"/>
        <w:contextualSpacing/>
        <w:rPr>
          <w:rFonts w:cs="Calibri"/>
          <w:sz w:val="24"/>
          <w:szCs w:val="24"/>
        </w:rPr>
      </w:pPr>
    </w:p>
    <w:p w:rsidR="00665A6B" w:rsidRPr="00916DA5" w:rsidRDefault="00665A6B" w:rsidP="00665A6B">
      <w:pPr>
        <w:pStyle w:val="ListParagraph"/>
        <w:ind w:left="0"/>
        <w:rPr>
          <w:rFonts w:cs="Calibri"/>
          <w:b/>
          <w:sz w:val="24"/>
          <w:szCs w:val="24"/>
        </w:rPr>
      </w:pPr>
      <w:r w:rsidRPr="00916DA5">
        <w:rPr>
          <w:rFonts w:cs="Calibri"/>
          <w:b/>
          <w:sz w:val="24"/>
          <w:szCs w:val="24"/>
        </w:rPr>
        <w:lastRenderedPageBreak/>
        <w:t>Client Specific Addendum</w:t>
      </w:r>
    </w:p>
    <w:p w:rsidR="00665A6B" w:rsidRPr="00916DA5" w:rsidRDefault="00665A6B" w:rsidP="00665A6B">
      <w:pPr>
        <w:pStyle w:val="ListParagraph"/>
        <w:ind w:left="0"/>
        <w:rPr>
          <w:rFonts w:cs="Calibri"/>
          <w:b/>
          <w:sz w:val="24"/>
          <w:szCs w:val="24"/>
        </w:rPr>
      </w:pPr>
    </w:p>
    <w:p w:rsidR="00665A6B" w:rsidRPr="00916DA5" w:rsidRDefault="00665A6B" w:rsidP="00665A6B">
      <w:pPr>
        <w:pStyle w:val="ListParagraph"/>
        <w:numPr>
          <w:ilvl w:val="0"/>
          <w:numId w:val="5"/>
        </w:numPr>
        <w:contextualSpacing/>
        <w:jc w:val="both"/>
        <w:rPr>
          <w:rFonts w:cs="Calibri"/>
          <w:spacing w:val="-3"/>
          <w:sz w:val="24"/>
          <w:szCs w:val="24"/>
        </w:rPr>
      </w:pPr>
      <w:r w:rsidRPr="00916DA5">
        <w:rPr>
          <w:rFonts w:cs="Calibri"/>
          <w:spacing w:val="-3"/>
          <w:sz w:val="24"/>
          <w:szCs w:val="24"/>
        </w:rPr>
        <w:t xml:space="preserve">I will not engage in any conduct or omit to engage in any conduct which may be detrimental to the image or reputation the Client or which may result in financial loss or damage to the Client; </w:t>
      </w:r>
    </w:p>
    <w:p w:rsidR="00665A6B" w:rsidRPr="00916DA5" w:rsidRDefault="00665A6B" w:rsidP="00665A6B">
      <w:pPr>
        <w:pStyle w:val="ListParagraph"/>
        <w:numPr>
          <w:ilvl w:val="0"/>
          <w:numId w:val="5"/>
        </w:numPr>
        <w:contextualSpacing/>
        <w:jc w:val="both"/>
        <w:rPr>
          <w:rFonts w:cs="Calibri"/>
          <w:b/>
          <w:sz w:val="24"/>
          <w:szCs w:val="24"/>
        </w:rPr>
      </w:pPr>
      <w:r w:rsidRPr="00916DA5">
        <w:rPr>
          <w:rFonts w:cs="Calibri"/>
          <w:spacing w:val="-3"/>
          <w:sz w:val="24"/>
          <w:szCs w:val="24"/>
        </w:rPr>
        <w:t xml:space="preserve">I will notify </w:t>
      </w:r>
      <w:r w:rsidR="006725C9">
        <w:rPr>
          <w:rFonts w:cs="Calibri"/>
          <w:spacing w:val="-3"/>
          <w:sz w:val="24"/>
          <w:szCs w:val="24"/>
        </w:rPr>
        <w:t>the Employer</w:t>
      </w:r>
      <w:r w:rsidRPr="00916DA5">
        <w:rPr>
          <w:rFonts w:cs="Calibri"/>
          <w:spacing w:val="-3"/>
          <w:sz w:val="24"/>
          <w:szCs w:val="24"/>
        </w:rPr>
        <w:t xml:space="preserve"> by 10.00am on any day that I am not able to work and will </w:t>
      </w:r>
      <w:r w:rsidR="006725C9">
        <w:rPr>
          <w:rFonts w:cs="Calibri"/>
          <w:spacing w:val="-3"/>
          <w:sz w:val="24"/>
          <w:szCs w:val="24"/>
        </w:rPr>
        <w:t>give reasonable notice to the Employer</w:t>
      </w:r>
      <w:r w:rsidRPr="00916DA5">
        <w:rPr>
          <w:rFonts w:cs="Calibri"/>
          <w:spacing w:val="-3"/>
          <w:sz w:val="24"/>
          <w:szCs w:val="24"/>
        </w:rPr>
        <w:t xml:space="preserve"> of any period of absence for which I know in advance that I will not be</w:t>
      </w:r>
      <w:r w:rsidRPr="00916DA5">
        <w:rPr>
          <w:rFonts w:cs="Calibri"/>
          <w:sz w:val="24"/>
          <w:szCs w:val="24"/>
        </w:rPr>
        <w:t xml:space="preserve"> able to perfor</w:t>
      </w:r>
      <w:r w:rsidR="006725C9">
        <w:rPr>
          <w:rFonts w:cs="Calibri"/>
          <w:sz w:val="24"/>
          <w:szCs w:val="24"/>
        </w:rPr>
        <w:t>m the duties under the Contract</w:t>
      </w:r>
      <w:r w:rsidRPr="00916DA5">
        <w:rPr>
          <w:rFonts w:cs="Calibri"/>
          <w:sz w:val="24"/>
          <w:szCs w:val="24"/>
        </w:rPr>
        <w:t>.</w:t>
      </w:r>
    </w:p>
    <w:p w:rsidR="00665A6B" w:rsidRPr="00916DA5" w:rsidRDefault="00665A6B" w:rsidP="00665A6B">
      <w:pPr>
        <w:pStyle w:val="ListParagraph"/>
        <w:contextualSpacing/>
        <w:rPr>
          <w:rFonts w:cs="Calibri"/>
          <w:b/>
          <w:sz w:val="24"/>
          <w:szCs w:val="24"/>
        </w:rPr>
      </w:pPr>
    </w:p>
    <w:p w:rsidR="00665A6B" w:rsidRPr="00916DA5" w:rsidRDefault="00665A6B" w:rsidP="00665A6B">
      <w:pPr>
        <w:pStyle w:val="ListParagraph"/>
        <w:ind w:left="0"/>
        <w:contextualSpacing/>
        <w:rPr>
          <w:rFonts w:cs="Calibri"/>
          <w:b/>
          <w:sz w:val="24"/>
          <w:szCs w:val="24"/>
        </w:rPr>
      </w:pPr>
    </w:p>
    <w:p w:rsidR="00665A6B" w:rsidRPr="00916DA5" w:rsidRDefault="00665A6B" w:rsidP="00665A6B">
      <w:pPr>
        <w:pStyle w:val="ListParagraph"/>
        <w:ind w:left="0"/>
        <w:contextualSpacing/>
        <w:rPr>
          <w:rFonts w:cs="Calibri"/>
          <w:b/>
          <w:sz w:val="24"/>
          <w:szCs w:val="24"/>
        </w:rPr>
      </w:pPr>
    </w:p>
    <w:p w:rsidR="00665A6B" w:rsidRPr="00916DA5" w:rsidRDefault="00665A6B" w:rsidP="00665A6B">
      <w:pPr>
        <w:pStyle w:val="ListParagraph"/>
        <w:ind w:left="0"/>
        <w:contextualSpacing/>
        <w:rPr>
          <w:rFonts w:cs="Calibri"/>
          <w:b/>
          <w:sz w:val="24"/>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Name: </w:t>
      </w:r>
      <w:r w:rsidRPr="00916DA5">
        <w:rPr>
          <w:rFonts w:ascii="Calibri" w:hAnsi="Calibri" w:cs="Calibri"/>
          <w:szCs w:val="24"/>
        </w:rPr>
        <w:tab/>
      </w:r>
      <w:r w:rsidR="009527C8">
        <w:rPr>
          <w:rFonts w:ascii="Calibri" w:hAnsi="Calibri"/>
          <w:szCs w:val="24"/>
        </w:rPr>
        <w:t>Wai Yee Winnie Chu</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665A6B" w:rsidRPr="00916DA5" w:rsidRDefault="00665A6B" w:rsidP="00665A6B">
      <w:pPr>
        <w:ind w:left="0"/>
        <w:jc w:val="center"/>
        <w:rPr>
          <w:rFonts w:ascii="Calibri" w:hAnsi="Calibri" w:cs="Calibri"/>
          <w:b/>
          <w:szCs w:val="24"/>
        </w:rPr>
      </w:pPr>
      <w:r w:rsidRPr="00916DA5">
        <w:rPr>
          <w:rFonts w:ascii="Calibri" w:hAnsi="Calibri"/>
          <w:b/>
          <w:bCs/>
          <w:szCs w:val="24"/>
        </w:rPr>
        <w:br w:type="page"/>
      </w:r>
      <w:r w:rsidRPr="00916DA5">
        <w:rPr>
          <w:rFonts w:ascii="Calibri" w:hAnsi="Calibri" w:cs="Calibri"/>
          <w:b/>
          <w:szCs w:val="24"/>
        </w:rPr>
        <w:lastRenderedPageBreak/>
        <w:t>APPENDIX C</w:t>
      </w:r>
    </w:p>
    <w:p w:rsidR="00665A6B" w:rsidRPr="00916DA5" w:rsidRDefault="00665A6B" w:rsidP="00665A6B">
      <w:pPr>
        <w:ind w:left="0"/>
        <w:jc w:val="center"/>
        <w:rPr>
          <w:rFonts w:ascii="Calibri" w:eastAsia="Calibri" w:hAnsi="Calibri" w:cs="Calibri"/>
          <w:szCs w:val="24"/>
        </w:rPr>
      </w:pPr>
      <w:r w:rsidRPr="00916DA5">
        <w:rPr>
          <w:rFonts w:ascii="Calibri" w:hAnsi="Calibri" w:cs="Calibri"/>
          <w:b/>
          <w:szCs w:val="24"/>
        </w:rPr>
        <w:t>Confidentiality and Intellectual Property Undertaking</w:t>
      </w:r>
    </w:p>
    <w:p w:rsidR="00665A6B" w:rsidRPr="00916DA5" w:rsidRDefault="00665A6B" w:rsidP="00665A6B">
      <w:pPr>
        <w:spacing w:line="280" w:lineRule="exact"/>
        <w:ind w:left="0"/>
        <w:rPr>
          <w:rFonts w:ascii="Calibri" w:hAnsi="Calibri" w:cs="Calibri"/>
          <w:szCs w:val="24"/>
        </w:rPr>
      </w:pPr>
    </w:p>
    <w:p w:rsidR="00665A6B" w:rsidRPr="00916DA5" w:rsidRDefault="00665A6B" w:rsidP="00665A6B">
      <w:pPr>
        <w:spacing w:line="280" w:lineRule="exact"/>
        <w:ind w:left="0"/>
        <w:rPr>
          <w:rFonts w:ascii="Calibri" w:hAnsi="Calibri" w:cs="Calibri"/>
          <w:szCs w:val="24"/>
        </w:rPr>
      </w:pPr>
    </w:p>
    <w:p w:rsidR="00665A6B" w:rsidRPr="009527C8" w:rsidRDefault="009527C8" w:rsidP="009527C8">
      <w:pPr>
        <w:pStyle w:val="gmail-m2889862019547554549m-2704372591836806497gmail-m2304243671439151664msolistparagraph"/>
        <w:spacing w:beforeAutospacing="0" w:after="0" w:afterAutospacing="0"/>
        <w:rPr>
          <w:rFonts w:ascii="Calibri" w:hAnsi="Calibri"/>
        </w:rPr>
      </w:pPr>
      <w:r w:rsidRPr="009527C8">
        <w:rPr>
          <w:rFonts w:ascii="Calibri" w:hAnsi="Calibri"/>
        </w:rPr>
        <w:t>I,</w:t>
      </w:r>
      <w:r w:rsidRPr="00665A6B">
        <w:rPr>
          <w:rFonts w:ascii="Calibri" w:hAnsi="Calibri"/>
        </w:rPr>
        <w:t xml:space="preserve"> </w:t>
      </w:r>
      <w:r>
        <w:rPr>
          <w:rFonts w:ascii="Calibri" w:hAnsi="Calibri"/>
        </w:rPr>
        <w:t>Wai Yee Winnie Chu</w:t>
      </w:r>
      <w:r w:rsidRPr="00387069">
        <w:rPr>
          <w:rFonts w:ascii="Calibri" w:hAnsi="Calibri"/>
        </w:rPr>
        <w:t xml:space="preserve"> of </w:t>
      </w:r>
      <w:r w:rsidRPr="009527C8">
        <w:rPr>
          <w:rFonts w:ascii="Calibri" w:hAnsi="Calibri"/>
        </w:rPr>
        <w:t>Flat B, 29/F., 48 Lyttelton Road, Mid-levels, Hong Kong</w:t>
      </w:r>
      <w:r>
        <w:rPr>
          <w:rFonts w:ascii="Calibri" w:hAnsi="Calibri"/>
        </w:rPr>
        <w:t xml:space="preserve">; </w:t>
      </w:r>
      <w:r w:rsidRPr="009527C8">
        <w:rPr>
          <w:rFonts w:ascii="Calibri" w:hAnsi="Calibri"/>
        </w:rPr>
        <w:t>Passport: KJ0087221</w:t>
      </w:r>
      <w:r>
        <w:rPr>
          <w:rFonts w:ascii="Calibri" w:hAnsi="Calibri"/>
        </w:rPr>
        <w:t xml:space="preserve">, </w:t>
      </w:r>
      <w:r w:rsidR="00665A6B" w:rsidRPr="00916DA5">
        <w:rPr>
          <w:rFonts w:ascii="Calibri" w:hAnsi="Calibri" w:cs="Calibri"/>
        </w:rPr>
        <w:t>hereby agree that:</w:t>
      </w:r>
    </w:p>
    <w:p w:rsidR="00665A6B" w:rsidRPr="00916DA5" w:rsidRDefault="00665A6B" w:rsidP="00665A6B">
      <w:pPr>
        <w:ind w:left="0"/>
        <w:rPr>
          <w:rFonts w:ascii="Calibri" w:hAnsi="Calibri" w:cs="Calibri"/>
          <w:szCs w:val="24"/>
        </w:rPr>
      </w:pPr>
    </w:p>
    <w:p w:rsidR="00665A6B" w:rsidRPr="00916DA5" w:rsidRDefault="00665A6B" w:rsidP="00665A6B">
      <w:pPr>
        <w:ind w:left="0"/>
        <w:rPr>
          <w:rFonts w:ascii="Calibri" w:hAnsi="Calibri" w:cs="Calibri"/>
          <w:szCs w:val="24"/>
        </w:rPr>
      </w:pPr>
    </w:p>
    <w:p w:rsidR="00665A6B" w:rsidRPr="00916DA5" w:rsidRDefault="00665A6B" w:rsidP="00665A6B">
      <w:pPr>
        <w:ind w:left="426" w:hanging="426"/>
        <w:rPr>
          <w:rFonts w:ascii="Calibri" w:hAnsi="Calibri" w:cs="Calibri"/>
          <w:szCs w:val="24"/>
        </w:rPr>
      </w:pPr>
      <w:r w:rsidRPr="00916DA5">
        <w:rPr>
          <w:rFonts w:ascii="Calibri" w:hAnsi="Calibri" w:cs="Calibri"/>
          <w:szCs w:val="24"/>
        </w:rPr>
        <w:t>1.</w:t>
      </w:r>
      <w:r w:rsidRPr="00916DA5">
        <w:rPr>
          <w:rFonts w:ascii="Calibri" w:hAnsi="Calibri" w:cs="Calibri"/>
          <w:szCs w:val="24"/>
        </w:rPr>
        <w:tab/>
        <w:t>During the period of my Assignment and for 6 months thereafter, unless the Agreement is terminated as a result of the Client’s breach, I shall not directly or indirectly on my own account or on behalf of any other person do any of the following or assist any person to do so without the Client’s written consent:</w:t>
      </w:r>
    </w:p>
    <w:p w:rsidR="00665A6B" w:rsidRPr="00916DA5" w:rsidRDefault="00665A6B" w:rsidP="00665A6B">
      <w:pPr>
        <w:ind w:left="426" w:hanging="426"/>
        <w:rPr>
          <w:rFonts w:ascii="Calibri" w:hAnsi="Calibri" w:cs="Calibri"/>
          <w:szCs w:val="24"/>
        </w:rPr>
      </w:pPr>
    </w:p>
    <w:p w:rsidR="00665A6B" w:rsidRPr="00916DA5" w:rsidRDefault="00665A6B" w:rsidP="00665A6B">
      <w:pPr>
        <w:ind w:left="1134" w:hanging="567"/>
        <w:rPr>
          <w:rFonts w:ascii="Calibri" w:hAnsi="Calibri" w:cs="Calibri"/>
          <w:szCs w:val="24"/>
        </w:rPr>
      </w:pPr>
      <w:r w:rsidRPr="00916DA5">
        <w:rPr>
          <w:rFonts w:ascii="Calibri" w:hAnsi="Calibri" w:cs="Calibri"/>
          <w:szCs w:val="24"/>
        </w:rPr>
        <w:t>1.1.</w:t>
      </w:r>
      <w:r w:rsidRPr="00916DA5">
        <w:rPr>
          <w:rFonts w:ascii="Calibri" w:hAnsi="Calibri" w:cs="Calibri"/>
          <w:szCs w:val="24"/>
        </w:rPr>
        <w:tab/>
        <w:t>solicit or offer employment to or engage or entice away any of the Client’s staff who have been associated with my Assignment within the previous 6 months;</w:t>
      </w:r>
    </w:p>
    <w:p w:rsidR="00665A6B" w:rsidRPr="00916DA5" w:rsidRDefault="00665A6B" w:rsidP="00665A6B">
      <w:pPr>
        <w:ind w:left="1134" w:hanging="567"/>
        <w:rPr>
          <w:rFonts w:ascii="Calibri" w:hAnsi="Calibri" w:cs="Calibri"/>
          <w:szCs w:val="24"/>
        </w:rPr>
      </w:pPr>
    </w:p>
    <w:p w:rsidR="00665A6B" w:rsidRPr="00916DA5" w:rsidRDefault="00665A6B" w:rsidP="00665A6B">
      <w:pPr>
        <w:ind w:left="1134" w:hanging="567"/>
        <w:rPr>
          <w:rFonts w:ascii="Calibri" w:hAnsi="Calibri" w:cs="Calibri"/>
          <w:szCs w:val="24"/>
        </w:rPr>
      </w:pPr>
      <w:r w:rsidRPr="00916DA5">
        <w:rPr>
          <w:rFonts w:ascii="Calibri" w:hAnsi="Calibri" w:cs="Calibri"/>
          <w:szCs w:val="24"/>
        </w:rPr>
        <w:t xml:space="preserve">1.2.  </w:t>
      </w:r>
      <w:r w:rsidRPr="00916DA5">
        <w:rPr>
          <w:rFonts w:ascii="Calibri" w:hAnsi="Calibri" w:cs="Calibri"/>
          <w:szCs w:val="24"/>
        </w:rPr>
        <w:tab/>
        <w:t xml:space="preserve">accept employment, an engagement or contract from any customers of the Client with whom I have had dealings in the course of my Assignment where I became aware of the vacancy, work or opportunity or was identified as a candidate as a result of my Assignment;  </w:t>
      </w:r>
    </w:p>
    <w:p w:rsidR="00665A6B" w:rsidRPr="00916DA5" w:rsidRDefault="00665A6B" w:rsidP="00665A6B">
      <w:pPr>
        <w:ind w:left="1134" w:hanging="567"/>
        <w:rPr>
          <w:rFonts w:ascii="Calibri" w:hAnsi="Calibri" w:cs="Calibri"/>
          <w:szCs w:val="24"/>
        </w:rPr>
      </w:pPr>
    </w:p>
    <w:p w:rsidR="00665A6B" w:rsidRPr="00916DA5" w:rsidRDefault="00665A6B" w:rsidP="00665A6B">
      <w:pPr>
        <w:ind w:left="1134" w:hanging="567"/>
        <w:rPr>
          <w:rFonts w:ascii="Calibri" w:hAnsi="Calibri" w:cs="Calibri"/>
          <w:szCs w:val="24"/>
        </w:rPr>
      </w:pPr>
      <w:r w:rsidRPr="00916DA5">
        <w:rPr>
          <w:rFonts w:ascii="Calibri" w:hAnsi="Calibri" w:cs="Calibri"/>
          <w:szCs w:val="24"/>
        </w:rPr>
        <w:t>1.3.   solicit custom of the same or similar nature to that of the Client’s business from a customer (or division or section of such customer) with whom I have had direct contact during the performance of my Assignment;</w:t>
      </w:r>
    </w:p>
    <w:p w:rsidR="00665A6B" w:rsidRPr="00916DA5" w:rsidRDefault="00665A6B" w:rsidP="00665A6B">
      <w:pPr>
        <w:ind w:left="1134" w:hanging="567"/>
        <w:rPr>
          <w:rFonts w:ascii="Calibri" w:hAnsi="Calibri" w:cs="Calibri"/>
          <w:szCs w:val="24"/>
        </w:rPr>
      </w:pPr>
    </w:p>
    <w:p w:rsidR="00665A6B" w:rsidRPr="00916DA5" w:rsidRDefault="00665A6B" w:rsidP="00665A6B">
      <w:pPr>
        <w:ind w:left="1134" w:hanging="567"/>
        <w:rPr>
          <w:rFonts w:ascii="Calibri" w:hAnsi="Calibri" w:cs="Calibri"/>
          <w:szCs w:val="24"/>
        </w:rPr>
      </w:pPr>
      <w:r w:rsidRPr="00916DA5">
        <w:rPr>
          <w:rFonts w:ascii="Calibri" w:hAnsi="Calibri" w:cs="Calibri"/>
          <w:szCs w:val="24"/>
        </w:rPr>
        <w:t>1.4.</w:t>
      </w:r>
      <w:r w:rsidRPr="00916DA5">
        <w:rPr>
          <w:rFonts w:ascii="Calibri" w:hAnsi="Calibri" w:cs="Calibri"/>
          <w:szCs w:val="24"/>
        </w:rPr>
        <w:tab/>
        <w:t>interfere or seek to interfere or take such steps as may interfere with the supply (or terms relating to such supply) of services to the Client by any person who has supplied services to the Client and was associated with my Assignment within the previous 6 months whether or not such person would commit any breach of contract by any such action.</w:t>
      </w:r>
    </w:p>
    <w:p w:rsidR="00665A6B" w:rsidRPr="00916DA5" w:rsidRDefault="00665A6B" w:rsidP="00665A6B">
      <w:pPr>
        <w:rPr>
          <w:rFonts w:ascii="Calibri" w:hAnsi="Calibri" w:cs="Calibri"/>
          <w:szCs w:val="24"/>
        </w:rPr>
      </w:pPr>
    </w:p>
    <w:p w:rsidR="00665A6B" w:rsidRPr="00916DA5" w:rsidRDefault="00665A6B" w:rsidP="00665A6B">
      <w:pPr>
        <w:ind w:left="426" w:hanging="426"/>
        <w:rPr>
          <w:rFonts w:ascii="Calibri" w:hAnsi="Calibri" w:cs="Calibri"/>
          <w:szCs w:val="24"/>
        </w:rPr>
      </w:pPr>
      <w:r w:rsidRPr="00916DA5">
        <w:rPr>
          <w:rFonts w:ascii="Calibri" w:hAnsi="Calibri" w:cs="Calibri"/>
          <w:szCs w:val="24"/>
        </w:rPr>
        <w:t>2</w:t>
      </w:r>
      <w:r w:rsidRPr="00916DA5">
        <w:rPr>
          <w:rFonts w:ascii="Calibri" w:hAnsi="Calibri" w:cs="Calibri"/>
          <w:szCs w:val="24"/>
        </w:rPr>
        <w:tab/>
        <w:t>During the period of my Assignment I will comply with the Client Policies and rules on Health and Safety and Drugs and Alcohol.</w:t>
      </w:r>
    </w:p>
    <w:p w:rsidR="00665A6B" w:rsidRPr="00916DA5" w:rsidRDefault="00665A6B" w:rsidP="00665A6B">
      <w:pPr>
        <w:pStyle w:val="EndnoteText"/>
        <w:ind w:left="426" w:hanging="426"/>
        <w:jc w:val="both"/>
        <w:rPr>
          <w:rFonts w:ascii="Calibri" w:hAnsi="Calibri" w:cs="Calibri"/>
          <w:szCs w:val="24"/>
        </w:rPr>
      </w:pPr>
    </w:p>
    <w:p w:rsidR="00665A6B" w:rsidRPr="00916DA5" w:rsidRDefault="00665A6B" w:rsidP="00665A6B">
      <w:pPr>
        <w:ind w:left="426" w:hanging="426"/>
        <w:rPr>
          <w:rFonts w:ascii="Calibri" w:hAnsi="Calibri" w:cs="Calibri"/>
          <w:szCs w:val="24"/>
        </w:rPr>
      </w:pPr>
      <w:r w:rsidRPr="00916DA5">
        <w:rPr>
          <w:rFonts w:ascii="Calibri" w:hAnsi="Calibri" w:cs="Calibri"/>
          <w:szCs w:val="24"/>
        </w:rPr>
        <w:t>3</w:t>
      </w:r>
      <w:r w:rsidRPr="00916DA5">
        <w:rPr>
          <w:rFonts w:ascii="Calibri" w:hAnsi="Calibri" w:cs="Calibri"/>
          <w:szCs w:val="24"/>
        </w:rPr>
        <w:tab/>
        <w:t>As beneficial owner of the Materials I hereby:</w:t>
      </w:r>
    </w:p>
    <w:p w:rsidR="00665A6B" w:rsidRPr="00916DA5" w:rsidRDefault="00665A6B" w:rsidP="00665A6B">
      <w:pPr>
        <w:rPr>
          <w:rFonts w:ascii="Calibri" w:hAnsi="Calibri" w:cs="Calibri"/>
          <w:szCs w:val="24"/>
        </w:rPr>
      </w:pPr>
    </w:p>
    <w:p w:rsidR="00665A6B" w:rsidRPr="00916DA5" w:rsidRDefault="00665A6B" w:rsidP="00665A6B">
      <w:pPr>
        <w:ind w:left="1440" w:hanging="720"/>
        <w:rPr>
          <w:rFonts w:ascii="Calibri" w:hAnsi="Calibri" w:cs="Calibri"/>
          <w:szCs w:val="24"/>
        </w:rPr>
      </w:pPr>
      <w:r w:rsidRPr="00916DA5">
        <w:rPr>
          <w:rFonts w:ascii="Calibri" w:hAnsi="Calibri" w:cs="Calibri"/>
          <w:szCs w:val="24"/>
        </w:rPr>
        <w:t>3.1</w:t>
      </w:r>
      <w:r w:rsidRPr="00916DA5">
        <w:rPr>
          <w:rFonts w:ascii="Calibri" w:hAnsi="Calibri" w:cs="Calibri"/>
          <w:szCs w:val="24"/>
        </w:rPr>
        <w:tab/>
        <w:t>assign to the Client, free from all encumbrances, all the copyright, future copyright, and all the other rights of whatever nature in the Materials;</w:t>
      </w:r>
    </w:p>
    <w:p w:rsidR="00665A6B" w:rsidRPr="00916DA5" w:rsidRDefault="00665A6B" w:rsidP="00665A6B">
      <w:pPr>
        <w:ind w:left="720"/>
        <w:rPr>
          <w:rFonts w:ascii="Calibri" w:hAnsi="Calibri" w:cs="Calibri"/>
          <w:szCs w:val="24"/>
        </w:rPr>
      </w:pPr>
    </w:p>
    <w:p w:rsidR="00665A6B" w:rsidRPr="00916DA5" w:rsidRDefault="00665A6B" w:rsidP="00665A6B">
      <w:pPr>
        <w:ind w:left="720"/>
        <w:rPr>
          <w:rFonts w:ascii="Calibri" w:hAnsi="Calibri" w:cs="Calibri"/>
          <w:szCs w:val="24"/>
        </w:rPr>
      </w:pPr>
      <w:r w:rsidRPr="00916DA5">
        <w:rPr>
          <w:rFonts w:ascii="Calibri" w:hAnsi="Calibri" w:cs="Calibri"/>
          <w:szCs w:val="24"/>
        </w:rPr>
        <w:t>3.2      represent, warrant and undertake that:-</w:t>
      </w:r>
    </w:p>
    <w:p w:rsidR="00665A6B" w:rsidRPr="00916DA5" w:rsidRDefault="00665A6B" w:rsidP="00665A6B">
      <w:pPr>
        <w:rPr>
          <w:rFonts w:ascii="Calibri" w:hAnsi="Calibri" w:cs="Calibri"/>
          <w:szCs w:val="24"/>
        </w:rPr>
      </w:pPr>
    </w:p>
    <w:p w:rsidR="00665A6B" w:rsidRPr="00916DA5" w:rsidRDefault="00665A6B" w:rsidP="00665A6B">
      <w:pPr>
        <w:ind w:left="1843" w:hanging="567"/>
        <w:rPr>
          <w:rFonts w:ascii="Calibri" w:hAnsi="Calibri" w:cs="Calibri"/>
          <w:szCs w:val="24"/>
        </w:rPr>
      </w:pPr>
      <w:r w:rsidRPr="00916DA5">
        <w:rPr>
          <w:rFonts w:ascii="Calibri" w:hAnsi="Calibri" w:cs="Calibri"/>
          <w:szCs w:val="24"/>
        </w:rPr>
        <w:t>3.2.1</w:t>
      </w:r>
      <w:r w:rsidRPr="00916DA5">
        <w:rPr>
          <w:rFonts w:ascii="Calibri" w:hAnsi="Calibri" w:cs="Calibri"/>
          <w:szCs w:val="24"/>
        </w:rPr>
        <w:tab/>
        <w:t>the Materials shall be my original work and shall not have been copied either in whole or in part;</w:t>
      </w:r>
    </w:p>
    <w:p w:rsidR="00665A6B" w:rsidRPr="00916DA5" w:rsidRDefault="00665A6B" w:rsidP="00665A6B">
      <w:pPr>
        <w:ind w:left="1843" w:hanging="567"/>
        <w:rPr>
          <w:rFonts w:ascii="Calibri" w:hAnsi="Calibri" w:cs="Calibri"/>
          <w:szCs w:val="24"/>
        </w:rPr>
      </w:pPr>
      <w:r w:rsidRPr="00916DA5">
        <w:rPr>
          <w:rFonts w:ascii="Calibri" w:hAnsi="Calibri" w:cs="Calibri"/>
          <w:szCs w:val="24"/>
        </w:rPr>
        <w:t>3.2.2</w:t>
      </w:r>
      <w:r w:rsidRPr="00916DA5">
        <w:rPr>
          <w:rFonts w:ascii="Calibri" w:hAnsi="Calibri" w:cs="Calibri"/>
          <w:szCs w:val="24"/>
        </w:rPr>
        <w:tab/>
        <w:t>I shall not at any time grant any rights in the Materials to any party other than the Client;</w:t>
      </w:r>
    </w:p>
    <w:p w:rsidR="00665A6B" w:rsidRPr="00916DA5" w:rsidRDefault="00665A6B" w:rsidP="00665A6B">
      <w:pPr>
        <w:ind w:left="1843" w:hanging="567"/>
        <w:rPr>
          <w:rFonts w:ascii="Calibri" w:hAnsi="Calibri" w:cs="Calibri"/>
          <w:szCs w:val="24"/>
        </w:rPr>
      </w:pPr>
      <w:r w:rsidRPr="00916DA5">
        <w:rPr>
          <w:rFonts w:ascii="Calibri" w:hAnsi="Calibri" w:cs="Calibri"/>
          <w:szCs w:val="24"/>
        </w:rPr>
        <w:lastRenderedPageBreak/>
        <w:t>3.2.3</w:t>
      </w:r>
      <w:r w:rsidRPr="00916DA5">
        <w:rPr>
          <w:rFonts w:ascii="Calibri" w:hAnsi="Calibri" w:cs="Calibri"/>
          <w:szCs w:val="24"/>
        </w:rPr>
        <w:tab/>
        <w:t>no party other than the Client will at any time have any rights in and to the Materials; and</w:t>
      </w:r>
    </w:p>
    <w:p w:rsidR="00665A6B" w:rsidRPr="00916DA5" w:rsidRDefault="00665A6B" w:rsidP="00665A6B">
      <w:pPr>
        <w:ind w:left="1843" w:hanging="567"/>
        <w:rPr>
          <w:rFonts w:ascii="Calibri" w:hAnsi="Calibri" w:cs="Calibri"/>
          <w:szCs w:val="24"/>
        </w:rPr>
      </w:pPr>
      <w:r w:rsidRPr="00916DA5">
        <w:rPr>
          <w:rFonts w:ascii="Calibri" w:hAnsi="Calibri" w:cs="Calibri"/>
          <w:szCs w:val="24"/>
        </w:rPr>
        <w:t>3.2.4</w:t>
      </w:r>
      <w:r w:rsidRPr="00916DA5">
        <w:rPr>
          <w:rFonts w:ascii="Calibri" w:hAnsi="Calibri" w:cs="Calibri"/>
          <w:szCs w:val="24"/>
        </w:rPr>
        <w:tab/>
        <w:t xml:space="preserve">I shall promptly, at the Client’s request, do all acts and execute all documents necessary to secure for the Client the full benefit of the undertakings, warranties and representations contained herein. </w:t>
      </w:r>
    </w:p>
    <w:p w:rsidR="00665A6B" w:rsidRPr="00916DA5" w:rsidRDefault="00665A6B" w:rsidP="00665A6B">
      <w:pPr>
        <w:rPr>
          <w:rFonts w:ascii="Calibri" w:hAnsi="Calibri" w:cs="Calibri"/>
          <w:szCs w:val="24"/>
        </w:rPr>
      </w:pPr>
    </w:p>
    <w:p w:rsidR="00665A6B" w:rsidRPr="00916DA5" w:rsidRDefault="00665A6B" w:rsidP="00665A6B">
      <w:pPr>
        <w:ind w:left="720" w:hanging="720"/>
        <w:rPr>
          <w:rFonts w:ascii="Calibri" w:hAnsi="Calibri" w:cs="Calibri"/>
          <w:szCs w:val="24"/>
        </w:rPr>
      </w:pPr>
      <w:r w:rsidRPr="00916DA5">
        <w:rPr>
          <w:rFonts w:ascii="Calibri" w:hAnsi="Calibri" w:cs="Calibri"/>
          <w:szCs w:val="24"/>
        </w:rPr>
        <w:t>4.</w:t>
      </w:r>
      <w:r w:rsidRPr="00916DA5">
        <w:rPr>
          <w:rFonts w:ascii="Calibri" w:hAnsi="Calibri" w:cs="Calibri"/>
          <w:szCs w:val="24"/>
        </w:rPr>
        <w:tab/>
        <w:t>I shall keep and maintain all confidential information received from the Client in the strictest confidence and not to disclose such information to any third party without the prior written consent of the Client;</w:t>
      </w:r>
    </w:p>
    <w:p w:rsidR="00665A6B" w:rsidRPr="00916DA5" w:rsidRDefault="00665A6B" w:rsidP="00665A6B">
      <w:pPr>
        <w:rPr>
          <w:rFonts w:ascii="Calibri" w:hAnsi="Calibri" w:cs="Calibri"/>
          <w:szCs w:val="24"/>
        </w:rPr>
      </w:pPr>
    </w:p>
    <w:p w:rsidR="00665A6B" w:rsidRPr="00916DA5" w:rsidRDefault="00665A6B" w:rsidP="00665A6B">
      <w:pPr>
        <w:ind w:left="720" w:hanging="720"/>
        <w:rPr>
          <w:rFonts w:ascii="Calibri" w:hAnsi="Calibri" w:cs="Calibri"/>
          <w:szCs w:val="24"/>
        </w:rPr>
      </w:pPr>
      <w:r w:rsidRPr="00916DA5">
        <w:rPr>
          <w:rFonts w:ascii="Calibri" w:hAnsi="Calibri" w:cs="Calibri"/>
          <w:szCs w:val="24"/>
        </w:rPr>
        <w:t>5.</w:t>
      </w:r>
      <w:r w:rsidRPr="00916DA5">
        <w:rPr>
          <w:rFonts w:ascii="Calibri" w:hAnsi="Calibri" w:cs="Calibri"/>
          <w:szCs w:val="24"/>
        </w:rPr>
        <w:tab/>
        <w:t>I shall use all reasonable endeavours to assist the Client in recovering and preventing the use, dissemination, sale, or other disposal of any confidential information which has been disclosed or used in an unauthorised manner due to the disclosure of such confidential information to me without prejudice to any other rights which the Client may have in respect thereof.</w:t>
      </w:r>
    </w:p>
    <w:p w:rsidR="00665A6B" w:rsidRPr="00916DA5" w:rsidRDefault="00665A6B" w:rsidP="00665A6B">
      <w:pPr>
        <w:rPr>
          <w:rFonts w:ascii="Calibri" w:hAnsi="Calibri" w:cs="Calibri"/>
          <w:szCs w:val="24"/>
        </w:rPr>
      </w:pPr>
    </w:p>
    <w:p w:rsidR="00665A6B" w:rsidRPr="00916DA5" w:rsidRDefault="00665A6B" w:rsidP="00665A6B">
      <w:pPr>
        <w:rPr>
          <w:rFonts w:ascii="Calibri" w:hAnsi="Calibri" w:cs="Calibri"/>
          <w:szCs w:val="24"/>
        </w:rPr>
      </w:pPr>
    </w:p>
    <w:p w:rsidR="00665A6B" w:rsidRPr="00916DA5" w:rsidRDefault="00665A6B" w:rsidP="00665A6B">
      <w:pPr>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Name: </w:t>
      </w:r>
      <w:r w:rsidRPr="00916DA5">
        <w:rPr>
          <w:rFonts w:ascii="Calibri" w:hAnsi="Calibri" w:cs="Calibri"/>
          <w:szCs w:val="24"/>
        </w:rPr>
        <w:tab/>
      </w:r>
      <w:r w:rsidR="009527C8">
        <w:rPr>
          <w:rFonts w:ascii="Calibri" w:hAnsi="Calibri"/>
          <w:szCs w:val="24"/>
        </w:rPr>
        <w:t>Wai Yee Winnie Chu</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665A6B" w:rsidRPr="00916DA5" w:rsidRDefault="00665A6B" w:rsidP="00665A6B">
      <w:pPr>
        <w:rPr>
          <w:rFonts w:ascii="Calibri" w:hAnsi="Calibri" w:cs="Calibri"/>
          <w:szCs w:val="24"/>
        </w:rPr>
      </w:pPr>
    </w:p>
    <w:p w:rsidR="00665A6B" w:rsidRPr="00916DA5" w:rsidRDefault="00665A6B" w:rsidP="00665A6B">
      <w:pPr>
        <w:spacing w:line="280" w:lineRule="exact"/>
        <w:rPr>
          <w:rFonts w:ascii="Calibri" w:hAnsi="Calibri" w:cs="Calibri"/>
          <w:szCs w:val="24"/>
        </w:rPr>
      </w:pPr>
    </w:p>
    <w:p w:rsidR="00665A6B" w:rsidRPr="00916DA5" w:rsidRDefault="00665A6B" w:rsidP="00665A6B">
      <w:pPr>
        <w:spacing w:line="280" w:lineRule="exact"/>
        <w:rPr>
          <w:rFonts w:ascii="Calibri" w:hAnsi="Calibri" w:cs="Calibri"/>
          <w:szCs w:val="24"/>
        </w:rPr>
      </w:pPr>
    </w:p>
    <w:p w:rsidR="00665A6B" w:rsidRPr="00916DA5" w:rsidRDefault="00665A6B" w:rsidP="00665A6B">
      <w:pPr>
        <w:spacing w:line="280" w:lineRule="exact"/>
        <w:rPr>
          <w:rFonts w:ascii="Calibri" w:hAnsi="Calibri" w:cs="Calibri"/>
          <w:szCs w:val="24"/>
        </w:rPr>
      </w:pPr>
    </w:p>
    <w:p w:rsidR="00665A6B" w:rsidRPr="00916DA5" w:rsidRDefault="00665A6B" w:rsidP="00665A6B">
      <w:pPr>
        <w:spacing w:line="280" w:lineRule="exact"/>
        <w:rPr>
          <w:rFonts w:ascii="Calibri" w:hAnsi="Calibri" w:cs="Calibri"/>
          <w:szCs w:val="24"/>
        </w:rPr>
      </w:pPr>
    </w:p>
    <w:p w:rsidR="00665A6B" w:rsidRPr="00916DA5" w:rsidRDefault="00665A6B" w:rsidP="00665A6B">
      <w:pPr>
        <w:spacing w:line="280" w:lineRule="exact"/>
        <w:rPr>
          <w:rFonts w:ascii="Calibri" w:hAnsi="Calibri" w:cs="Calibri"/>
          <w:szCs w:val="24"/>
        </w:rPr>
      </w:pPr>
    </w:p>
    <w:p w:rsidR="00665A6B" w:rsidRPr="00916DA5" w:rsidRDefault="00665A6B" w:rsidP="00665A6B">
      <w:pPr>
        <w:spacing w:line="280" w:lineRule="exact"/>
        <w:ind w:left="0"/>
        <w:rPr>
          <w:rFonts w:ascii="Calibri" w:hAnsi="Calibri" w:cs="Calibri"/>
          <w:szCs w:val="24"/>
        </w:rPr>
      </w:pPr>
    </w:p>
    <w:p w:rsidR="00665A6B" w:rsidRPr="00916DA5" w:rsidRDefault="00665A6B" w:rsidP="00665A6B">
      <w:pPr>
        <w:spacing w:line="280" w:lineRule="exact"/>
        <w:ind w:left="0"/>
        <w:jc w:val="center"/>
        <w:rPr>
          <w:rFonts w:ascii="Calibri" w:hAnsi="Calibri" w:cs="Calibri"/>
          <w:b/>
          <w:szCs w:val="24"/>
        </w:rPr>
      </w:pPr>
      <w:r w:rsidRPr="00916DA5">
        <w:rPr>
          <w:rFonts w:ascii="Calibri" w:hAnsi="Calibri" w:cs="Calibri"/>
          <w:b/>
          <w:szCs w:val="24"/>
        </w:rPr>
        <w:br w:type="page"/>
      </w:r>
      <w:r w:rsidRPr="00916DA5">
        <w:rPr>
          <w:rFonts w:ascii="Calibri" w:hAnsi="Calibri" w:cs="Calibri"/>
          <w:b/>
          <w:szCs w:val="24"/>
        </w:rPr>
        <w:lastRenderedPageBreak/>
        <w:t>APPENDIX D</w:t>
      </w:r>
    </w:p>
    <w:p w:rsidR="00665A6B" w:rsidRPr="00916DA5" w:rsidRDefault="00665A6B" w:rsidP="00665A6B">
      <w:pPr>
        <w:autoSpaceDE w:val="0"/>
        <w:autoSpaceDN w:val="0"/>
        <w:adjustRightInd w:val="0"/>
        <w:ind w:left="0"/>
        <w:jc w:val="center"/>
        <w:rPr>
          <w:rFonts w:ascii="Calibri" w:hAnsi="Calibri" w:cs="Calibri"/>
          <w:b/>
          <w:szCs w:val="24"/>
        </w:rPr>
      </w:pPr>
      <w:r w:rsidRPr="00916DA5">
        <w:rPr>
          <w:rFonts w:ascii="Calibri" w:hAnsi="Calibri" w:cs="Calibri"/>
          <w:b/>
          <w:szCs w:val="24"/>
        </w:rPr>
        <w:t>Information and Communications Systems Policy</w:t>
      </w:r>
    </w:p>
    <w:p w:rsidR="00665A6B" w:rsidRPr="00916DA5" w:rsidRDefault="00665A6B" w:rsidP="00665A6B">
      <w:pPr>
        <w:autoSpaceDE w:val="0"/>
        <w:autoSpaceDN w:val="0"/>
        <w:adjustRightInd w:val="0"/>
        <w:ind w:left="0"/>
        <w:rPr>
          <w:rFonts w:ascii="Calibri" w:hAnsi="Calibri" w:cs="Calibri"/>
          <w:szCs w:val="24"/>
        </w:rPr>
      </w:pPr>
    </w:p>
    <w:p w:rsidR="00665A6B" w:rsidRPr="00916DA5" w:rsidRDefault="00665A6B" w:rsidP="00665A6B">
      <w:pPr>
        <w:pStyle w:val="Heading1"/>
        <w:autoSpaceDE w:val="0"/>
        <w:autoSpaceDN w:val="0"/>
        <w:adjustRightInd w:val="0"/>
        <w:spacing w:before="120"/>
        <w:ind w:left="0"/>
        <w:jc w:val="both"/>
        <w:rPr>
          <w:rFonts w:ascii="Calibri" w:hAnsi="Calibri" w:cs="Calibri"/>
          <w:b w:val="0"/>
          <w:color w:val="auto"/>
          <w:sz w:val="24"/>
          <w:szCs w:val="24"/>
        </w:rPr>
      </w:pPr>
      <w:r w:rsidRPr="00916DA5">
        <w:rPr>
          <w:rFonts w:ascii="Calibri" w:hAnsi="Calibri" w:cs="Calibri"/>
          <w:b w:val="0"/>
          <w:snapToGrid w:val="0"/>
          <w:color w:val="auto"/>
          <w:sz w:val="24"/>
          <w:szCs w:val="24"/>
        </w:rPr>
        <w:t xml:space="preserve">The Client’s </w:t>
      </w:r>
      <w:r w:rsidRPr="00916DA5">
        <w:rPr>
          <w:rFonts w:ascii="Calibri" w:hAnsi="Calibri" w:cs="Calibri"/>
          <w:b w:val="0"/>
          <w:color w:val="auto"/>
          <w:sz w:val="24"/>
          <w:szCs w:val="24"/>
        </w:rPr>
        <w:t>information and communication systems, including the Client’s connections to the Internet, are vital to the Client’s business.</w:t>
      </w:r>
    </w:p>
    <w:p w:rsidR="00665A6B" w:rsidRPr="00916DA5" w:rsidRDefault="00665A6B" w:rsidP="00665A6B">
      <w:pPr>
        <w:pStyle w:val="Heading1"/>
        <w:autoSpaceDE w:val="0"/>
        <w:autoSpaceDN w:val="0"/>
        <w:adjustRightInd w:val="0"/>
        <w:spacing w:before="120"/>
        <w:ind w:left="0"/>
        <w:jc w:val="both"/>
        <w:rPr>
          <w:rFonts w:ascii="Calibri" w:hAnsi="Calibri" w:cs="Calibri"/>
          <w:b w:val="0"/>
          <w:color w:val="auto"/>
          <w:sz w:val="24"/>
          <w:szCs w:val="24"/>
        </w:rPr>
      </w:pPr>
      <w:r w:rsidRPr="00916DA5">
        <w:rPr>
          <w:rFonts w:ascii="Calibri" w:hAnsi="Calibri" w:cs="Calibri"/>
          <w:b w:val="0"/>
          <w:color w:val="auto"/>
          <w:sz w:val="24"/>
          <w:szCs w:val="24"/>
        </w:rPr>
        <w:t>The Employee will only use them for appropriate purposes which are limited to the following:-</w:t>
      </w:r>
    </w:p>
    <w:p w:rsidR="00665A6B" w:rsidRPr="00916DA5" w:rsidRDefault="00665A6B" w:rsidP="00665A6B">
      <w:pPr>
        <w:pStyle w:val="Heading1"/>
        <w:keepLines w:val="0"/>
        <w:numPr>
          <w:ilvl w:val="0"/>
          <w:numId w:val="3"/>
        </w:numPr>
        <w:autoSpaceDE w:val="0"/>
        <w:autoSpaceDN w:val="0"/>
        <w:adjustRightInd w:val="0"/>
        <w:spacing w:before="120" w:line="240" w:lineRule="auto"/>
        <w:jc w:val="both"/>
        <w:rPr>
          <w:rFonts w:ascii="Calibri" w:hAnsi="Calibri" w:cs="Calibri"/>
          <w:b w:val="0"/>
          <w:i/>
          <w:iCs/>
          <w:color w:val="auto"/>
          <w:sz w:val="24"/>
          <w:szCs w:val="24"/>
        </w:rPr>
      </w:pPr>
      <w:r w:rsidRPr="00916DA5">
        <w:rPr>
          <w:rFonts w:ascii="Calibri" w:hAnsi="Calibri" w:cs="Calibri"/>
          <w:b w:val="0"/>
          <w:color w:val="auto"/>
          <w:sz w:val="24"/>
          <w:szCs w:val="24"/>
        </w:rPr>
        <w:t xml:space="preserve">conducting the Client’s business; or </w:t>
      </w:r>
    </w:p>
    <w:p w:rsidR="00665A6B" w:rsidRPr="00916DA5" w:rsidRDefault="00665A6B" w:rsidP="00665A6B">
      <w:pPr>
        <w:pStyle w:val="Heading1"/>
        <w:keepLines w:val="0"/>
        <w:numPr>
          <w:ilvl w:val="0"/>
          <w:numId w:val="3"/>
        </w:numPr>
        <w:autoSpaceDE w:val="0"/>
        <w:autoSpaceDN w:val="0"/>
        <w:adjustRightInd w:val="0"/>
        <w:spacing w:before="120" w:line="240" w:lineRule="auto"/>
        <w:jc w:val="both"/>
        <w:rPr>
          <w:rFonts w:ascii="Calibri" w:hAnsi="Calibri" w:cs="Calibri"/>
          <w:b w:val="0"/>
          <w:i/>
          <w:iCs/>
          <w:color w:val="auto"/>
          <w:sz w:val="24"/>
          <w:szCs w:val="24"/>
        </w:rPr>
      </w:pPr>
      <w:r w:rsidRPr="00916DA5">
        <w:rPr>
          <w:rFonts w:ascii="Calibri" w:hAnsi="Calibri" w:cs="Calibri"/>
          <w:b w:val="0"/>
          <w:color w:val="auto"/>
          <w:sz w:val="24"/>
          <w:szCs w:val="24"/>
        </w:rPr>
        <w:t xml:space="preserve">for other incidental purposes authorized by the Client or by applicable Client guidelines, such as the Client’s guidelines on Internet use. </w:t>
      </w:r>
    </w:p>
    <w:p w:rsidR="00665A6B" w:rsidRPr="00916DA5" w:rsidRDefault="00665A6B" w:rsidP="00665A6B">
      <w:pPr>
        <w:pStyle w:val="Heading1"/>
        <w:autoSpaceDE w:val="0"/>
        <w:autoSpaceDN w:val="0"/>
        <w:adjustRightInd w:val="0"/>
        <w:spacing w:before="120"/>
        <w:ind w:left="0"/>
        <w:jc w:val="both"/>
        <w:rPr>
          <w:rFonts w:ascii="Calibri" w:hAnsi="Calibri" w:cs="Calibri"/>
          <w:b w:val="0"/>
          <w:bCs w:val="0"/>
          <w:color w:val="auto"/>
          <w:sz w:val="24"/>
          <w:szCs w:val="24"/>
        </w:rPr>
      </w:pPr>
      <w:r w:rsidRPr="00916DA5">
        <w:rPr>
          <w:rFonts w:ascii="Calibri" w:hAnsi="Calibri" w:cs="Calibri"/>
          <w:b w:val="0"/>
          <w:color w:val="auto"/>
          <w:sz w:val="24"/>
          <w:szCs w:val="24"/>
        </w:rPr>
        <w:t xml:space="preserve">It is inappropriate to use the Client’s systems to visit Internet sites that feature sexual content or that advocate intolerance of others. It is also inappropriate to use them in a manner that interferes with the Employee’s productivity or the productivity of others. </w:t>
      </w:r>
    </w:p>
    <w:p w:rsidR="00665A6B" w:rsidRPr="00916DA5" w:rsidRDefault="00665A6B" w:rsidP="00665A6B">
      <w:pPr>
        <w:pStyle w:val="Heading1"/>
        <w:autoSpaceDE w:val="0"/>
        <w:autoSpaceDN w:val="0"/>
        <w:adjustRightInd w:val="0"/>
        <w:spacing w:before="120"/>
        <w:ind w:left="0"/>
        <w:jc w:val="both"/>
        <w:rPr>
          <w:rFonts w:ascii="Calibri" w:hAnsi="Calibri" w:cs="Calibri"/>
          <w:b w:val="0"/>
          <w:i/>
          <w:iCs/>
          <w:color w:val="auto"/>
          <w:sz w:val="24"/>
          <w:szCs w:val="24"/>
        </w:rPr>
      </w:pPr>
      <w:r w:rsidRPr="00916DA5">
        <w:rPr>
          <w:rFonts w:ascii="Calibri" w:hAnsi="Calibri" w:cs="Calibri"/>
          <w:b w:val="0"/>
          <w:color w:val="auto"/>
          <w:sz w:val="24"/>
          <w:szCs w:val="24"/>
        </w:rPr>
        <w:t xml:space="preserve">The Employee is responsible to ensure that his/her use of Client systems is appropriate. Inappropriate use of the Client’s systems is a misuse of the Client’s assets.   </w:t>
      </w:r>
    </w:p>
    <w:p w:rsidR="00665A6B" w:rsidRPr="00916DA5" w:rsidRDefault="00665A6B" w:rsidP="00665A6B">
      <w:pPr>
        <w:jc w:val="left"/>
        <w:rPr>
          <w:rFonts w:ascii="Calibri" w:eastAsia="Calibri" w:hAnsi="Calibri" w:cs="Calibri"/>
          <w:szCs w:val="24"/>
        </w:rPr>
      </w:pPr>
    </w:p>
    <w:p w:rsidR="00665A6B" w:rsidRPr="00916DA5" w:rsidRDefault="00665A6B" w:rsidP="00665A6B">
      <w:pPr>
        <w:jc w:val="left"/>
        <w:rPr>
          <w:rFonts w:ascii="Calibri" w:eastAsia="Calibri" w:hAnsi="Calibri" w:cs="Calibri"/>
          <w:szCs w:val="24"/>
        </w:rPr>
      </w:pPr>
    </w:p>
    <w:p w:rsidR="00665A6B" w:rsidRPr="00916DA5" w:rsidRDefault="00665A6B" w:rsidP="00665A6B">
      <w:pPr>
        <w:jc w:val="left"/>
        <w:rPr>
          <w:rFonts w:ascii="Calibri" w:eastAsia="Calibri" w:hAnsi="Calibri" w:cs="Calibri"/>
          <w:szCs w:val="24"/>
        </w:rPr>
      </w:pPr>
    </w:p>
    <w:p w:rsidR="00665A6B" w:rsidRPr="00916DA5" w:rsidRDefault="00665A6B" w:rsidP="00665A6B">
      <w:pPr>
        <w:jc w:val="left"/>
        <w:rPr>
          <w:rFonts w:ascii="Calibri" w:eastAsia="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665A6B" w:rsidRPr="00916DA5" w:rsidRDefault="00665A6B" w:rsidP="00665A6B">
      <w:pPr>
        <w:tabs>
          <w:tab w:val="left" w:pos="851"/>
        </w:tabs>
        <w:ind w:left="0"/>
        <w:rPr>
          <w:rFonts w:ascii="Calibri" w:hAnsi="Calibri" w:cs="Calibri"/>
          <w:szCs w:val="24"/>
        </w:rPr>
      </w:pPr>
    </w:p>
    <w:p w:rsidR="00665A6B" w:rsidRDefault="00665A6B" w:rsidP="00665A6B">
      <w:pPr>
        <w:tabs>
          <w:tab w:val="left" w:pos="851"/>
        </w:tabs>
        <w:ind w:left="0"/>
        <w:rPr>
          <w:rFonts w:ascii="Calibri" w:hAnsi="Calibri"/>
          <w:szCs w:val="24"/>
        </w:rPr>
      </w:pPr>
      <w:r w:rsidRPr="00916DA5">
        <w:rPr>
          <w:rFonts w:ascii="Calibri" w:hAnsi="Calibri" w:cs="Calibri"/>
          <w:szCs w:val="24"/>
        </w:rPr>
        <w:t xml:space="preserve">Name: </w:t>
      </w:r>
      <w:r w:rsidRPr="00916DA5">
        <w:rPr>
          <w:rFonts w:ascii="Calibri" w:hAnsi="Calibri" w:cs="Calibri"/>
          <w:szCs w:val="24"/>
        </w:rPr>
        <w:tab/>
      </w:r>
      <w:r w:rsidR="009527C8">
        <w:rPr>
          <w:rFonts w:ascii="Calibri" w:hAnsi="Calibri"/>
          <w:szCs w:val="24"/>
        </w:rPr>
        <w:t>Wai Yee Winnie Chu</w:t>
      </w:r>
    </w:p>
    <w:p w:rsidR="009527C8" w:rsidRPr="00916DA5" w:rsidRDefault="009527C8"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665A6B" w:rsidRPr="00916DA5" w:rsidRDefault="00665A6B" w:rsidP="00665A6B">
      <w:pPr>
        <w:spacing w:line="280" w:lineRule="exact"/>
        <w:ind w:left="0"/>
        <w:jc w:val="center"/>
        <w:rPr>
          <w:rFonts w:ascii="Calibri" w:hAnsi="Calibri" w:cs="Calibri"/>
          <w:b/>
          <w:szCs w:val="24"/>
        </w:rPr>
      </w:pPr>
      <w:r w:rsidRPr="00916DA5">
        <w:rPr>
          <w:rFonts w:ascii="Calibri" w:hAnsi="Calibri" w:cs="Calibri"/>
          <w:b/>
          <w:szCs w:val="24"/>
        </w:rPr>
        <w:br w:type="page"/>
      </w:r>
      <w:r w:rsidRPr="00916DA5">
        <w:rPr>
          <w:rFonts w:ascii="Calibri" w:hAnsi="Calibri" w:cs="Calibri"/>
          <w:b/>
          <w:szCs w:val="24"/>
        </w:rPr>
        <w:lastRenderedPageBreak/>
        <w:t>APPENDIX E</w:t>
      </w:r>
    </w:p>
    <w:p w:rsidR="00665A6B" w:rsidRPr="00916DA5" w:rsidRDefault="00665A6B" w:rsidP="00665A6B">
      <w:pPr>
        <w:spacing w:line="280" w:lineRule="exact"/>
        <w:ind w:left="0"/>
        <w:jc w:val="center"/>
        <w:rPr>
          <w:rFonts w:ascii="Calibri" w:hAnsi="Calibri" w:cs="Calibri"/>
          <w:b/>
          <w:szCs w:val="24"/>
        </w:rPr>
      </w:pPr>
      <w:r w:rsidRPr="00916DA5">
        <w:rPr>
          <w:rFonts w:ascii="Calibri" w:hAnsi="Calibri" w:cs="Calibri"/>
          <w:b/>
          <w:szCs w:val="24"/>
        </w:rPr>
        <w:t>Timesheeting &amp; Expense Policy and Guidelines</w:t>
      </w:r>
    </w:p>
    <w:p w:rsidR="00665A6B" w:rsidRPr="00916DA5" w:rsidRDefault="00665A6B" w:rsidP="00665A6B">
      <w:pPr>
        <w:spacing w:line="280" w:lineRule="exact"/>
        <w:jc w:val="center"/>
        <w:rPr>
          <w:rFonts w:ascii="Calibri" w:hAnsi="Calibri" w:cs="Calibri"/>
          <w:szCs w:val="24"/>
        </w:rPr>
      </w:pPr>
    </w:p>
    <w:p w:rsidR="00665A6B" w:rsidRPr="00916DA5" w:rsidRDefault="00665A6B" w:rsidP="00665A6B">
      <w:pPr>
        <w:spacing w:line="280" w:lineRule="exact"/>
        <w:jc w:val="center"/>
        <w:rPr>
          <w:rFonts w:ascii="Calibri" w:hAnsi="Calibri" w:cs="Calibri"/>
          <w:szCs w:val="24"/>
        </w:rPr>
      </w:pPr>
    </w:p>
    <w:p w:rsidR="00665A6B" w:rsidRPr="00916DA5" w:rsidRDefault="00665A6B" w:rsidP="00665A6B">
      <w:pPr>
        <w:ind w:left="0"/>
        <w:rPr>
          <w:rFonts w:ascii="Calibri" w:hAnsi="Calibri" w:cs="Calibri"/>
          <w:szCs w:val="24"/>
          <w:lang w:eastAsia="en-GB"/>
        </w:rPr>
      </w:pPr>
      <w:r w:rsidRPr="00916DA5">
        <w:rPr>
          <w:rFonts w:ascii="Calibri" w:hAnsi="Calibri" w:cs="Calibri"/>
          <w:szCs w:val="24"/>
          <w:lang w:eastAsia="en-GB"/>
        </w:rPr>
        <w:t xml:space="preserve">For the avoidance of doubt a </w:t>
      </w:r>
      <w:r w:rsidRPr="00916DA5">
        <w:rPr>
          <w:rFonts w:ascii="Calibri" w:hAnsi="Calibri" w:cs="Calibri"/>
          <w:bCs/>
          <w:szCs w:val="24"/>
          <w:lang w:eastAsia="en-GB"/>
        </w:rPr>
        <w:t>Professional Working Day</w:t>
      </w:r>
      <w:r w:rsidRPr="00916DA5">
        <w:rPr>
          <w:rFonts w:ascii="Calibri" w:hAnsi="Calibri" w:cs="Calibri"/>
          <w:szCs w:val="24"/>
          <w:lang w:eastAsia="en-GB"/>
        </w:rPr>
        <w:t xml:space="preserve"> is 8 hours. Relevant timesheets signed by a line manager will be required for any payments to be made.</w:t>
      </w:r>
    </w:p>
    <w:p w:rsidR="00665A6B" w:rsidRPr="00916DA5" w:rsidRDefault="00665A6B" w:rsidP="00665A6B">
      <w:pPr>
        <w:pStyle w:val="CommentText"/>
        <w:spacing w:line="360" w:lineRule="auto"/>
        <w:ind w:left="50"/>
        <w:jc w:val="both"/>
        <w:rPr>
          <w:rFonts w:ascii="Calibri" w:hAnsi="Calibri" w:cs="Calibri"/>
          <w:sz w:val="24"/>
          <w:szCs w:val="24"/>
        </w:rPr>
      </w:pPr>
    </w:p>
    <w:p w:rsidR="00665A6B" w:rsidRPr="00916DA5" w:rsidRDefault="00665A6B" w:rsidP="00665A6B">
      <w:pPr>
        <w:pStyle w:val="CommentText"/>
        <w:rPr>
          <w:rFonts w:ascii="Calibri" w:hAnsi="Calibri" w:cs="Calibri"/>
          <w:sz w:val="24"/>
          <w:szCs w:val="24"/>
        </w:rPr>
      </w:pPr>
      <w:r w:rsidRPr="00916DA5">
        <w:rPr>
          <w:rFonts w:ascii="Calibri" w:hAnsi="Calibri" w:cs="Calibri"/>
          <w:sz w:val="24"/>
          <w:szCs w:val="24"/>
        </w:rPr>
        <w:t xml:space="preserve">The policy on time-sheeting and expenses is in place to ensure that Employee is paid and the Client is invoiced in accordance with specified timescales. </w:t>
      </w:r>
    </w:p>
    <w:p w:rsidR="00665A6B" w:rsidRPr="00916DA5" w:rsidRDefault="00665A6B" w:rsidP="00665A6B">
      <w:pPr>
        <w:pStyle w:val="Heading3"/>
        <w:spacing w:line="360" w:lineRule="auto"/>
        <w:jc w:val="left"/>
        <w:rPr>
          <w:rFonts w:ascii="Calibri" w:hAnsi="Calibri" w:cs="Calibri"/>
          <w:b w:val="0"/>
          <w:szCs w:val="24"/>
          <w:lang w:val="en-GB"/>
        </w:rPr>
      </w:pPr>
      <w:bookmarkStart w:id="8" w:name="_Toc67722789"/>
      <w:bookmarkStart w:id="9" w:name="_Toc71170834"/>
    </w:p>
    <w:p w:rsidR="00665A6B" w:rsidRPr="00916DA5" w:rsidRDefault="00665A6B" w:rsidP="00665A6B">
      <w:pPr>
        <w:pStyle w:val="Heading3"/>
        <w:spacing w:line="360" w:lineRule="auto"/>
        <w:jc w:val="left"/>
        <w:rPr>
          <w:rFonts w:ascii="Calibri" w:hAnsi="Calibri" w:cs="Calibri"/>
          <w:b w:val="0"/>
          <w:szCs w:val="24"/>
        </w:rPr>
      </w:pPr>
      <w:r w:rsidRPr="00916DA5">
        <w:rPr>
          <w:rFonts w:ascii="Calibri" w:hAnsi="Calibri" w:cs="Calibri"/>
          <w:b w:val="0"/>
          <w:szCs w:val="24"/>
        </w:rPr>
        <w:t>Timesheeting</w:t>
      </w:r>
      <w:bookmarkEnd w:id="8"/>
      <w:bookmarkEnd w:id="9"/>
    </w:p>
    <w:p w:rsidR="00665A6B" w:rsidRPr="00916DA5" w:rsidRDefault="00665A6B" w:rsidP="00665A6B">
      <w:pPr>
        <w:pStyle w:val="CommentText"/>
        <w:widowControl/>
        <w:numPr>
          <w:ilvl w:val="0"/>
          <w:numId w:val="4"/>
        </w:numPr>
        <w:spacing w:line="360" w:lineRule="auto"/>
        <w:rPr>
          <w:rFonts w:ascii="Calibri" w:hAnsi="Calibri" w:cs="Calibri"/>
          <w:sz w:val="24"/>
          <w:szCs w:val="24"/>
        </w:rPr>
      </w:pPr>
      <w:r w:rsidRPr="00916DA5">
        <w:rPr>
          <w:rFonts w:ascii="Calibri" w:hAnsi="Calibri" w:cs="Calibri"/>
          <w:sz w:val="24"/>
          <w:szCs w:val="24"/>
        </w:rPr>
        <w:t xml:space="preserve">Employee will be required to submit signed timesheets in order for payments to be released.  </w:t>
      </w:r>
    </w:p>
    <w:p w:rsidR="00665A6B" w:rsidRPr="00916DA5" w:rsidRDefault="00665A6B" w:rsidP="00665A6B">
      <w:pPr>
        <w:pStyle w:val="CommentText"/>
        <w:widowControl/>
        <w:spacing w:line="360" w:lineRule="auto"/>
        <w:ind w:left="50"/>
        <w:rPr>
          <w:rFonts w:ascii="Calibri" w:hAnsi="Calibri" w:cs="Calibri"/>
          <w:sz w:val="24"/>
          <w:szCs w:val="24"/>
        </w:rPr>
      </w:pPr>
    </w:p>
    <w:p w:rsidR="00665A6B" w:rsidRPr="00916DA5" w:rsidRDefault="00665A6B" w:rsidP="00665A6B">
      <w:pPr>
        <w:pStyle w:val="Heading3"/>
        <w:spacing w:line="360" w:lineRule="auto"/>
        <w:jc w:val="left"/>
        <w:rPr>
          <w:rFonts w:ascii="Calibri" w:hAnsi="Calibri" w:cs="Calibri"/>
          <w:b w:val="0"/>
          <w:szCs w:val="24"/>
        </w:rPr>
      </w:pPr>
      <w:bookmarkStart w:id="10" w:name="_Toc67722790"/>
      <w:bookmarkStart w:id="11" w:name="_Toc71170835"/>
      <w:r w:rsidRPr="00916DA5">
        <w:rPr>
          <w:rFonts w:ascii="Calibri" w:hAnsi="Calibri" w:cs="Calibri"/>
          <w:b w:val="0"/>
          <w:szCs w:val="24"/>
        </w:rPr>
        <w:t>Expenses</w:t>
      </w:r>
      <w:bookmarkEnd w:id="10"/>
      <w:bookmarkEnd w:id="11"/>
    </w:p>
    <w:p w:rsidR="00665A6B" w:rsidRPr="00916DA5" w:rsidRDefault="00665A6B" w:rsidP="00665A6B">
      <w:pPr>
        <w:pStyle w:val="CommentText"/>
        <w:widowControl/>
        <w:numPr>
          <w:ilvl w:val="0"/>
          <w:numId w:val="4"/>
        </w:numPr>
        <w:spacing w:line="360" w:lineRule="auto"/>
        <w:rPr>
          <w:rFonts w:ascii="Calibri" w:hAnsi="Calibri" w:cs="Calibri"/>
          <w:sz w:val="24"/>
          <w:szCs w:val="24"/>
        </w:rPr>
      </w:pPr>
      <w:r w:rsidRPr="00916DA5">
        <w:rPr>
          <w:rFonts w:ascii="Calibri" w:hAnsi="Calibri" w:cs="Calibri"/>
          <w:sz w:val="24"/>
          <w:szCs w:val="24"/>
        </w:rPr>
        <w:t>Employee will submit expense forms signed by the Client line manager and provide copies of receipts with the appropriate invoices to XML in line with the above timelines.</w:t>
      </w:r>
    </w:p>
    <w:p w:rsidR="00665A6B" w:rsidRPr="00916DA5" w:rsidRDefault="00665A6B" w:rsidP="00665A6B">
      <w:pPr>
        <w:spacing w:line="276" w:lineRule="auto"/>
        <w:ind w:left="0"/>
        <w:rPr>
          <w:rFonts w:ascii="Calibri" w:hAnsi="Calibri"/>
          <w:szCs w:val="24"/>
        </w:rPr>
      </w:pPr>
    </w:p>
    <w:p w:rsidR="00665A6B" w:rsidRPr="00916DA5" w:rsidRDefault="00665A6B" w:rsidP="00665A6B">
      <w:pPr>
        <w:spacing w:line="276" w:lineRule="auto"/>
        <w:ind w:left="0"/>
        <w:rPr>
          <w:rFonts w:ascii="Calibri" w:hAnsi="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665A6B" w:rsidRPr="00916DA5" w:rsidRDefault="00665A6B" w:rsidP="00665A6B">
      <w:pPr>
        <w:tabs>
          <w:tab w:val="left" w:pos="851"/>
        </w:tabs>
        <w:ind w:left="0"/>
        <w:rPr>
          <w:rFonts w:ascii="Calibri" w:hAnsi="Calibri" w:cs="Calibri"/>
          <w:szCs w:val="24"/>
        </w:rPr>
      </w:pPr>
    </w:p>
    <w:p w:rsidR="00665A6B" w:rsidRPr="00916DA5" w:rsidRDefault="00665A6B" w:rsidP="00665A6B">
      <w:pPr>
        <w:tabs>
          <w:tab w:val="left" w:pos="851"/>
        </w:tabs>
        <w:ind w:left="0"/>
        <w:rPr>
          <w:rFonts w:ascii="Calibri" w:hAnsi="Calibri" w:cs="Calibri"/>
          <w:szCs w:val="24"/>
        </w:rPr>
      </w:pPr>
      <w:r w:rsidRPr="00916DA5">
        <w:rPr>
          <w:rFonts w:ascii="Calibri" w:hAnsi="Calibri" w:cs="Calibri"/>
          <w:szCs w:val="24"/>
        </w:rPr>
        <w:t xml:space="preserve">Name: </w:t>
      </w:r>
      <w:r w:rsidR="009527C8">
        <w:rPr>
          <w:rFonts w:ascii="Calibri" w:hAnsi="Calibri" w:cs="Calibri"/>
          <w:szCs w:val="24"/>
        </w:rPr>
        <w:tab/>
      </w:r>
      <w:r w:rsidR="009527C8">
        <w:rPr>
          <w:rFonts w:ascii="Calibri" w:hAnsi="Calibri"/>
          <w:szCs w:val="24"/>
        </w:rPr>
        <w:t>Wai Yee Winnie Chu</w:t>
      </w:r>
    </w:p>
    <w:p w:rsidR="00665A6B" w:rsidRPr="00916DA5" w:rsidRDefault="00665A6B" w:rsidP="00665A6B">
      <w:pPr>
        <w:tabs>
          <w:tab w:val="left" w:pos="851"/>
        </w:tabs>
        <w:ind w:left="0"/>
        <w:rPr>
          <w:rFonts w:ascii="Calibri" w:hAnsi="Calibri" w:cs="Calibri"/>
          <w:szCs w:val="24"/>
        </w:rPr>
      </w:pPr>
    </w:p>
    <w:p w:rsidR="00665A6B" w:rsidRPr="00D66F97" w:rsidRDefault="00665A6B" w:rsidP="00665A6B">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F712DF" w:rsidRDefault="00F712DF" w:rsidP="00F712DF">
      <w:pPr>
        <w:spacing w:line="276" w:lineRule="auto"/>
        <w:ind w:left="0"/>
        <w:outlineLvl w:val="0"/>
        <w:rPr>
          <w:rFonts w:ascii="Calibri" w:hAnsi="Calibri"/>
          <w:szCs w:val="24"/>
        </w:rPr>
      </w:pPr>
    </w:p>
    <w:p w:rsidR="00F712DF" w:rsidRDefault="00F712DF" w:rsidP="00F712DF">
      <w:pPr>
        <w:spacing w:line="276" w:lineRule="auto"/>
        <w:ind w:left="0"/>
        <w:outlineLvl w:val="0"/>
        <w:rPr>
          <w:rFonts w:ascii="Calibri" w:hAnsi="Calibri"/>
          <w:szCs w:val="24"/>
        </w:rPr>
      </w:pPr>
    </w:p>
    <w:p w:rsidR="00F712DF" w:rsidRDefault="00F712DF" w:rsidP="00F712DF">
      <w:pPr>
        <w:spacing w:line="276" w:lineRule="auto"/>
        <w:ind w:left="0"/>
        <w:outlineLvl w:val="0"/>
        <w:rPr>
          <w:rFonts w:ascii="Calibri" w:hAnsi="Calibri"/>
          <w:szCs w:val="24"/>
        </w:rPr>
      </w:pPr>
    </w:p>
    <w:p w:rsidR="00F712DF" w:rsidRDefault="00F712DF">
      <w:pPr>
        <w:ind w:left="0"/>
        <w:jc w:val="left"/>
        <w:rPr>
          <w:rFonts w:ascii="Calibri" w:hAnsi="Calibri"/>
          <w:szCs w:val="24"/>
        </w:rPr>
      </w:pPr>
      <w:r>
        <w:rPr>
          <w:rFonts w:ascii="Calibri" w:hAnsi="Calibri"/>
          <w:szCs w:val="24"/>
        </w:rPr>
        <w:br w:type="page"/>
      </w:r>
    </w:p>
    <w:p w:rsidR="00F712DF" w:rsidRPr="00A3724A" w:rsidRDefault="00F712DF" w:rsidP="00F712DF">
      <w:pPr>
        <w:ind w:left="567"/>
        <w:jc w:val="center"/>
        <w:rPr>
          <w:szCs w:val="24"/>
        </w:rPr>
      </w:pPr>
      <w:r w:rsidRPr="00A3724A">
        <w:rPr>
          <w:rFonts w:ascii="Calibri" w:hAnsi="Calibri" w:cs="Calibri"/>
          <w:b/>
          <w:szCs w:val="24"/>
        </w:rPr>
        <w:lastRenderedPageBreak/>
        <w:t>APPENDIX F</w:t>
      </w:r>
    </w:p>
    <w:p w:rsidR="00F712DF" w:rsidRPr="00A3724A" w:rsidRDefault="00F712DF" w:rsidP="00F712DF">
      <w:pPr>
        <w:spacing w:line="280" w:lineRule="exact"/>
        <w:ind w:left="0"/>
        <w:jc w:val="center"/>
        <w:rPr>
          <w:rFonts w:ascii="Calibri" w:hAnsi="Calibri" w:cs="Calibri"/>
          <w:b/>
          <w:szCs w:val="24"/>
        </w:rPr>
      </w:pPr>
      <w:r w:rsidRPr="00A3724A">
        <w:rPr>
          <w:rFonts w:ascii="Calibri" w:hAnsi="Calibri" w:cs="Calibri"/>
          <w:b/>
          <w:szCs w:val="24"/>
        </w:rPr>
        <w:t>Job Description Director of Sales – Massivit 3D</w:t>
      </w:r>
    </w:p>
    <w:p w:rsidR="00F712DF" w:rsidRPr="00A3724A" w:rsidRDefault="00F712DF" w:rsidP="00F712DF">
      <w:pPr>
        <w:ind w:left="567"/>
        <w:rPr>
          <w:szCs w:val="24"/>
          <w:u w:val="single"/>
        </w:rPr>
      </w:pPr>
    </w:p>
    <w:p w:rsidR="00F712DF" w:rsidRPr="00A3724A" w:rsidRDefault="00F712DF" w:rsidP="00F712DF">
      <w:pPr>
        <w:ind w:left="0"/>
        <w:rPr>
          <w:rFonts w:ascii="Calibri" w:hAnsi="Calibri" w:cs="Calibri"/>
          <w:b/>
          <w:snapToGrid w:val="0"/>
          <w:szCs w:val="24"/>
          <w:lang w:eastAsia="en-US"/>
        </w:rPr>
      </w:pPr>
      <w:r w:rsidRPr="00A3724A">
        <w:rPr>
          <w:rFonts w:ascii="Calibri" w:hAnsi="Calibri" w:cs="Calibri"/>
          <w:b/>
          <w:snapToGrid w:val="0"/>
          <w:szCs w:val="24"/>
          <w:lang w:eastAsia="en-US"/>
        </w:rPr>
        <w:t>Position Review</w:t>
      </w:r>
    </w:p>
    <w:p w:rsidR="00F712DF" w:rsidRPr="00A3724A" w:rsidRDefault="00F712DF" w:rsidP="00F712DF">
      <w:pPr>
        <w:ind w:left="0"/>
        <w:rPr>
          <w:rFonts w:ascii="Calibri" w:hAnsi="Calibri" w:cs="Calibri"/>
          <w:snapToGrid w:val="0"/>
          <w:szCs w:val="24"/>
          <w:lang w:eastAsia="en-US"/>
        </w:rPr>
      </w:pPr>
    </w:p>
    <w:p w:rsidR="00F712DF" w:rsidRPr="00A3724A" w:rsidRDefault="00F712DF" w:rsidP="00F712DF">
      <w:pPr>
        <w:ind w:left="0"/>
        <w:rPr>
          <w:rFonts w:ascii="Calibri" w:hAnsi="Calibri" w:cs="Calibri"/>
          <w:snapToGrid w:val="0"/>
          <w:szCs w:val="24"/>
          <w:lang w:eastAsia="en-US"/>
        </w:rPr>
      </w:pPr>
      <w:r w:rsidRPr="00A3724A">
        <w:rPr>
          <w:rFonts w:ascii="Calibri" w:hAnsi="Calibri" w:cs="Calibri"/>
          <w:snapToGrid w:val="0"/>
          <w:szCs w:val="24"/>
          <w:lang w:eastAsia="en-US"/>
        </w:rPr>
        <w:t>The Director of Sales is responsible for achieving sales, profitability, and partner recruitment objectives. The Channel Manager reports to the Vice President of Sales.</w:t>
      </w:r>
    </w:p>
    <w:p w:rsidR="00F712DF" w:rsidRPr="00A3724A" w:rsidRDefault="00F712DF" w:rsidP="00F712DF">
      <w:pPr>
        <w:ind w:left="0"/>
        <w:rPr>
          <w:rFonts w:ascii="Calibri" w:hAnsi="Calibri" w:cs="Calibri"/>
          <w:snapToGrid w:val="0"/>
          <w:szCs w:val="24"/>
          <w:lang w:eastAsia="en-US"/>
        </w:rPr>
      </w:pPr>
    </w:p>
    <w:p w:rsidR="00F712DF" w:rsidRPr="00A3724A" w:rsidRDefault="00F712DF" w:rsidP="00F712DF">
      <w:pPr>
        <w:ind w:left="0"/>
        <w:rPr>
          <w:rFonts w:ascii="Calibri" w:hAnsi="Calibri" w:cs="Calibri"/>
          <w:b/>
          <w:snapToGrid w:val="0"/>
          <w:szCs w:val="24"/>
          <w:lang w:eastAsia="en-US"/>
        </w:rPr>
      </w:pPr>
      <w:r w:rsidRPr="00A3724A">
        <w:rPr>
          <w:rFonts w:ascii="Calibri" w:hAnsi="Calibri" w:cs="Calibri"/>
          <w:b/>
          <w:snapToGrid w:val="0"/>
          <w:szCs w:val="24"/>
          <w:lang w:eastAsia="en-US"/>
        </w:rPr>
        <w:t>Job Responsibilities:</w:t>
      </w:r>
    </w:p>
    <w:p w:rsidR="00F712DF" w:rsidRPr="00A3724A" w:rsidRDefault="00F712DF" w:rsidP="00F712DF">
      <w:pPr>
        <w:ind w:left="0"/>
        <w:rPr>
          <w:rFonts w:ascii="Calibri" w:hAnsi="Calibri" w:cs="Calibri"/>
          <w:snapToGrid w:val="0"/>
          <w:szCs w:val="24"/>
          <w:lang w:eastAsia="en-US"/>
        </w:rPr>
      </w:pP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Sell Massivit 3D printers both directly to end users and through channel partner in coordination with partners’ sales resources;</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Meet assigned targets for profitable sales’ volume and strategic objectives in assigned partner accounts;</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Proactively lead a joint partner planning process to develop mutual performance objectives, financial targets, and critical milestones associated with productive partner relationship;</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Manage potential channel conflicts by fostering excellent communication internally and externally, and through strict adherence to channel rules of engagement;</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Proactively recruit new qualified channel partners;</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Meet assigned expectations for profitability;</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Work closely with Customer Service to ensure customer satisfaction and problem resolution;</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Readiness to work in a start-up environment, flexible hours (reasonable availability to bridge time difference with Israel) in fast growing dynamic company;</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Work with CRM system for monitoring and report lead status and opportunities;</w:t>
      </w:r>
    </w:p>
    <w:p w:rsidR="00F712DF" w:rsidRPr="00A3724A" w:rsidRDefault="00F712DF" w:rsidP="00F712DF">
      <w:pPr>
        <w:pStyle w:val="ListParagraph"/>
        <w:numPr>
          <w:ilvl w:val="0"/>
          <w:numId w:val="20"/>
        </w:numPr>
        <w:tabs>
          <w:tab w:val="left" w:pos="567"/>
        </w:tabs>
        <w:spacing w:after="160" w:line="259" w:lineRule="auto"/>
        <w:ind w:left="567" w:hanging="567"/>
        <w:contextualSpacing/>
        <w:jc w:val="both"/>
        <w:rPr>
          <w:rFonts w:eastAsia="Times New Roman" w:cs="Calibri"/>
          <w:snapToGrid w:val="0"/>
          <w:sz w:val="24"/>
          <w:szCs w:val="24"/>
        </w:rPr>
      </w:pPr>
      <w:r w:rsidRPr="00A3724A">
        <w:rPr>
          <w:rFonts w:eastAsia="Times New Roman" w:cs="Calibri"/>
          <w:snapToGrid w:val="0"/>
          <w:sz w:val="24"/>
          <w:szCs w:val="24"/>
        </w:rPr>
        <w:t>This position requires extensive travel (50%-60%).</w:t>
      </w: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spacing w:line="276" w:lineRule="auto"/>
        <w:ind w:left="0"/>
        <w:rPr>
          <w:rFonts w:ascii="Calibri" w:hAnsi="Calibri" w:cs="Calibri"/>
          <w:snapToGrid w:val="0"/>
          <w:szCs w:val="24"/>
          <w:lang w:eastAsia="en-US"/>
        </w:rPr>
      </w:pPr>
    </w:p>
    <w:p w:rsidR="00F712DF" w:rsidRPr="00A3724A" w:rsidRDefault="00F712DF" w:rsidP="00F712DF">
      <w:pPr>
        <w:ind w:left="567"/>
        <w:jc w:val="center"/>
        <w:rPr>
          <w:rFonts w:ascii="Calibri" w:hAnsi="Calibri" w:cs="Calibri"/>
          <w:b/>
          <w:szCs w:val="24"/>
        </w:rPr>
      </w:pPr>
      <w:r w:rsidRPr="00A3724A">
        <w:rPr>
          <w:rFonts w:ascii="Calibri" w:hAnsi="Calibri" w:cs="Calibri"/>
          <w:b/>
          <w:szCs w:val="24"/>
        </w:rPr>
        <w:lastRenderedPageBreak/>
        <w:t>APPENDIX G</w:t>
      </w:r>
    </w:p>
    <w:p w:rsidR="00F712DF" w:rsidRPr="00A3724A" w:rsidRDefault="00F712DF" w:rsidP="00F712DF">
      <w:pPr>
        <w:ind w:left="567"/>
        <w:jc w:val="center"/>
        <w:rPr>
          <w:rFonts w:ascii="Calibri" w:hAnsi="Calibri" w:cs="Calibri"/>
          <w:b/>
          <w:szCs w:val="24"/>
        </w:rPr>
      </w:pPr>
      <w:r w:rsidRPr="00A3724A">
        <w:rPr>
          <w:rFonts w:ascii="Calibri" w:hAnsi="Calibri" w:cs="Calibri"/>
          <w:b/>
          <w:szCs w:val="24"/>
        </w:rPr>
        <w:t>Compensation</w:t>
      </w:r>
    </w:p>
    <w:p w:rsidR="00F712DF" w:rsidRPr="00E2602A" w:rsidRDefault="00F712DF" w:rsidP="00F712DF">
      <w:pPr>
        <w:ind w:left="567"/>
        <w:jc w:val="center"/>
        <w:rPr>
          <w:rFonts w:asciiTheme="minorHAnsi" w:hAnsiTheme="minorHAnsi" w:cs="Calibri"/>
          <w:b/>
          <w:sz w:val="22"/>
          <w:szCs w:val="22"/>
        </w:rPr>
      </w:pPr>
    </w:p>
    <w:tbl>
      <w:tblPr>
        <w:tblW w:w="6504" w:type="dxa"/>
        <w:jc w:val="center"/>
        <w:tblLook w:val="04A0" w:firstRow="1" w:lastRow="0" w:firstColumn="1" w:lastColumn="0" w:noHBand="0" w:noVBand="1"/>
      </w:tblPr>
      <w:tblGrid>
        <w:gridCol w:w="4513"/>
        <w:gridCol w:w="1991"/>
      </w:tblGrid>
      <w:tr w:rsidR="00F712DF" w:rsidRPr="00E2602A" w:rsidTr="00721744">
        <w:trPr>
          <w:trHeight w:val="356"/>
          <w:jc w:val="center"/>
        </w:trPr>
        <w:tc>
          <w:tcPr>
            <w:tcW w:w="6504" w:type="dxa"/>
            <w:gridSpan w:val="2"/>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F712DF" w:rsidRPr="00E2602A" w:rsidRDefault="00F712DF" w:rsidP="00721744">
            <w:pPr>
              <w:jc w:val="center"/>
              <w:rPr>
                <w:rFonts w:asciiTheme="minorHAnsi" w:hAnsiTheme="minorHAnsi" w:cs="Arial"/>
                <w:b/>
                <w:bCs/>
                <w:color w:val="FFFFFF"/>
                <w:sz w:val="22"/>
                <w:szCs w:val="22"/>
                <w:lang w:val="en-GB" w:eastAsia="en-GB" w:bidi="he-IL"/>
              </w:rPr>
            </w:pPr>
            <w:r w:rsidRPr="00E2602A">
              <w:rPr>
                <w:rFonts w:asciiTheme="minorHAnsi" w:hAnsiTheme="minorHAnsi" w:cs="Arial"/>
                <w:b/>
                <w:bCs/>
                <w:color w:val="FFFFFF"/>
                <w:sz w:val="22"/>
                <w:szCs w:val="22"/>
                <w:lang w:val="en-GB" w:eastAsia="en-GB" w:bidi="he-IL"/>
              </w:rPr>
              <w:t>Annual Compensation</w:t>
            </w:r>
          </w:p>
        </w:tc>
      </w:tr>
      <w:tr w:rsidR="00F712DF" w:rsidRPr="00E2602A" w:rsidTr="00721744">
        <w:trPr>
          <w:trHeight w:val="356"/>
          <w:jc w:val="center"/>
        </w:trPr>
        <w:tc>
          <w:tcPr>
            <w:tcW w:w="4513" w:type="dxa"/>
            <w:tcBorders>
              <w:top w:val="nil"/>
              <w:left w:val="single" w:sz="4" w:space="0" w:color="auto"/>
              <w:bottom w:val="single" w:sz="4" w:space="0" w:color="auto"/>
              <w:right w:val="nil"/>
            </w:tcBorders>
            <w:shd w:val="clear" w:color="000000" w:fill="0070C0"/>
            <w:noWrap/>
            <w:vAlign w:val="bottom"/>
            <w:hideMark/>
          </w:tcPr>
          <w:p w:rsidR="00F712DF" w:rsidRPr="00E2602A" w:rsidRDefault="00F712DF" w:rsidP="00721744">
            <w:pPr>
              <w:ind w:left="20"/>
              <w:rPr>
                <w:rFonts w:asciiTheme="minorHAnsi" w:hAnsiTheme="minorHAnsi" w:cs="Arial"/>
                <w:b/>
                <w:bCs/>
                <w:color w:val="FFFFFF"/>
                <w:sz w:val="22"/>
                <w:szCs w:val="22"/>
                <w:lang w:val="en-GB" w:eastAsia="en-GB" w:bidi="he-IL"/>
              </w:rPr>
            </w:pPr>
            <w:r w:rsidRPr="00E2602A">
              <w:rPr>
                <w:rFonts w:asciiTheme="minorHAnsi" w:hAnsiTheme="minorHAnsi" w:cs="Arial"/>
                <w:b/>
                <w:bCs/>
                <w:color w:val="FFFFFF"/>
                <w:sz w:val="22"/>
                <w:szCs w:val="22"/>
                <w:lang w:val="en-GB" w:eastAsia="en-GB" w:bidi="he-IL"/>
              </w:rPr>
              <w:t>Salary Breakdown</w:t>
            </w:r>
          </w:p>
        </w:tc>
        <w:tc>
          <w:tcPr>
            <w:tcW w:w="1991" w:type="dxa"/>
            <w:tcBorders>
              <w:top w:val="nil"/>
              <w:left w:val="nil"/>
              <w:bottom w:val="single" w:sz="4" w:space="0" w:color="auto"/>
              <w:right w:val="single" w:sz="4" w:space="0" w:color="auto"/>
            </w:tcBorders>
            <w:shd w:val="clear" w:color="000000" w:fill="0070C0"/>
            <w:noWrap/>
            <w:vAlign w:val="bottom"/>
            <w:hideMark/>
          </w:tcPr>
          <w:p w:rsidR="00F712DF" w:rsidRPr="00E2602A" w:rsidRDefault="00F712DF" w:rsidP="00721744">
            <w:pPr>
              <w:ind w:left="50" w:right="-320"/>
              <w:jc w:val="center"/>
              <w:rPr>
                <w:rFonts w:asciiTheme="minorHAnsi" w:hAnsiTheme="minorHAnsi" w:cs="Arial"/>
                <w:b/>
                <w:bCs/>
                <w:color w:val="FFFFFF"/>
                <w:sz w:val="22"/>
                <w:szCs w:val="22"/>
                <w:lang w:val="en-GB" w:eastAsia="en-GB" w:bidi="he-IL"/>
              </w:rPr>
            </w:pPr>
            <w:r w:rsidRPr="00E2602A">
              <w:rPr>
                <w:rFonts w:asciiTheme="minorHAnsi" w:hAnsiTheme="minorHAnsi" w:cs="Arial"/>
                <w:b/>
                <w:bCs/>
                <w:color w:val="FFFFFF"/>
                <w:sz w:val="22"/>
                <w:szCs w:val="22"/>
                <w:lang w:val="en-GB" w:eastAsia="en-GB" w:bidi="he-IL"/>
              </w:rPr>
              <w:t>Annually, gross</w:t>
            </w:r>
            <w:r w:rsidRPr="00E2602A">
              <w:rPr>
                <w:rFonts w:asciiTheme="minorHAnsi" w:hAnsiTheme="minorHAnsi" w:cs="Arial"/>
                <w:b/>
                <w:bCs/>
                <w:color w:val="FFFFFF"/>
                <w:sz w:val="22"/>
                <w:szCs w:val="22"/>
                <w:lang w:val="en-GB" w:eastAsia="en-GB" w:bidi="he-IL"/>
              </w:rPr>
              <w:br/>
              <w:t>(US Dollars)</w:t>
            </w:r>
          </w:p>
        </w:tc>
      </w:tr>
      <w:tr w:rsidR="00F712DF" w:rsidRPr="00E2602A" w:rsidTr="00721744">
        <w:trPr>
          <w:trHeight w:val="807"/>
          <w:jc w:val="center"/>
        </w:trPr>
        <w:tc>
          <w:tcPr>
            <w:tcW w:w="4513" w:type="dxa"/>
            <w:tcBorders>
              <w:top w:val="nil"/>
              <w:left w:val="single" w:sz="4" w:space="0" w:color="auto"/>
              <w:bottom w:val="single" w:sz="4" w:space="0" w:color="auto"/>
              <w:right w:val="nil"/>
            </w:tcBorders>
            <w:shd w:val="clear" w:color="auto" w:fill="auto"/>
            <w:noWrap/>
            <w:vAlign w:val="center"/>
            <w:hideMark/>
          </w:tcPr>
          <w:p w:rsidR="00F712DF" w:rsidRPr="00E2602A" w:rsidRDefault="00F712DF" w:rsidP="00721744">
            <w:pPr>
              <w:ind w:left="20"/>
              <w:rPr>
                <w:rFonts w:asciiTheme="minorHAnsi" w:hAnsiTheme="minorHAnsi" w:cs="Arial"/>
                <w:sz w:val="22"/>
                <w:szCs w:val="22"/>
                <w:lang w:val="en-GB" w:eastAsia="en-GB" w:bidi="he-IL"/>
              </w:rPr>
            </w:pPr>
            <w:r w:rsidRPr="00E2602A">
              <w:rPr>
                <w:rFonts w:asciiTheme="minorHAnsi" w:hAnsiTheme="minorHAnsi" w:cs="Arial"/>
                <w:sz w:val="22"/>
                <w:szCs w:val="22"/>
                <w:lang w:val="en-GB" w:eastAsia="en-GB" w:bidi="he-IL"/>
              </w:rPr>
              <w:t>Base Salary</w:t>
            </w:r>
          </w:p>
          <w:p w:rsidR="00F712DF" w:rsidRPr="00E2602A" w:rsidRDefault="00F712DF" w:rsidP="00721744">
            <w:pPr>
              <w:ind w:left="20"/>
              <w:rPr>
                <w:rFonts w:asciiTheme="minorHAnsi" w:hAnsiTheme="minorHAnsi" w:cs="Arial"/>
                <w:sz w:val="22"/>
                <w:szCs w:val="22"/>
                <w:lang w:val="en-GB" w:eastAsia="en-GB" w:bidi="he-IL"/>
              </w:rPr>
            </w:pPr>
          </w:p>
        </w:tc>
        <w:tc>
          <w:tcPr>
            <w:tcW w:w="1991" w:type="dxa"/>
            <w:tcBorders>
              <w:top w:val="single" w:sz="4" w:space="0" w:color="auto"/>
              <w:left w:val="nil"/>
              <w:bottom w:val="single" w:sz="4" w:space="0" w:color="auto"/>
              <w:right w:val="single" w:sz="4" w:space="0" w:color="auto"/>
            </w:tcBorders>
            <w:shd w:val="clear" w:color="auto" w:fill="auto"/>
            <w:noWrap/>
            <w:vAlign w:val="center"/>
            <w:hideMark/>
          </w:tcPr>
          <w:p w:rsidR="00F712DF" w:rsidRPr="00E2602A" w:rsidRDefault="00F712DF" w:rsidP="00721744">
            <w:pPr>
              <w:jc w:val="right"/>
              <w:rPr>
                <w:rFonts w:asciiTheme="minorHAnsi" w:hAnsiTheme="minorHAnsi"/>
                <w:color w:val="000000"/>
                <w:sz w:val="22"/>
                <w:szCs w:val="22"/>
                <w:lang w:val="en-GB" w:eastAsia="en-GB" w:bidi="he-IL"/>
              </w:rPr>
            </w:pPr>
            <w:r>
              <w:rPr>
                <w:rFonts w:asciiTheme="minorHAnsi" w:hAnsiTheme="minorHAnsi"/>
                <w:color w:val="000000"/>
                <w:sz w:val="22"/>
                <w:szCs w:val="22"/>
                <w:lang w:val="en-GB" w:eastAsia="en-GB" w:bidi="he-IL"/>
              </w:rPr>
              <w:t>91</w:t>
            </w:r>
            <w:r w:rsidRPr="00E2602A">
              <w:rPr>
                <w:rFonts w:asciiTheme="minorHAnsi" w:hAnsiTheme="minorHAnsi"/>
                <w:color w:val="000000"/>
                <w:sz w:val="22"/>
                <w:szCs w:val="22"/>
                <w:lang w:val="en-GB" w:eastAsia="en-GB" w:bidi="he-IL"/>
              </w:rPr>
              <w:t>,000.-</w:t>
            </w:r>
          </w:p>
          <w:p w:rsidR="00F712DF" w:rsidRPr="00E2602A" w:rsidRDefault="00F712DF" w:rsidP="00721744">
            <w:pPr>
              <w:jc w:val="right"/>
              <w:rPr>
                <w:rFonts w:asciiTheme="minorHAnsi" w:hAnsiTheme="minorHAnsi"/>
                <w:color w:val="000000"/>
                <w:sz w:val="22"/>
                <w:szCs w:val="22"/>
                <w:lang w:val="en-GB" w:eastAsia="en-GB" w:bidi="he-IL"/>
              </w:rPr>
            </w:pPr>
            <w:r w:rsidRPr="00E2602A">
              <w:rPr>
                <w:rFonts w:asciiTheme="minorHAnsi" w:hAnsiTheme="minorHAnsi"/>
                <w:color w:val="000000"/>
                <w:sz w:val="22"/>
                <w:szCs w:val="22"/>
                <w:lang w:val="en-GB" w:eastAsia="en-GB" w:bidi="he-IL"/>
              </w:rPr>
              <w:t xml:space="preserve"> </w:t>
            </w:r>
          </w:p>
        </w:tc>
      </w:tr>
    </w:tbl>
    <w:p w:rsidR="00F712DF" w:rsidRPr="00E2602A" w:rsidRDefault="00F712DF" w:rsidP="00F712DF">
      <w:pPr>
        <w:ind w:left="567"/>
        <w:jc w:val="center"/>
        <w:rPr>
          <w:rFonts w:asciiTheme="minorHAnsi" w:hAnsiTheme="minorHAnsi" w:cs="Calibri"/>
          <w:b/>
          <w:sz w:val="22"/>
          <w:szCs w:val="22"/>
        </w:rPr>
      </w:pPr>
    </w:p>
    <w:p w:rsidR="00F712DF" w:rsidRPr="00E2602A" w:rsidRDefault="00F712DF" w:rsidP="00F712DF">
      <w:pPr>
        <w:ind w:left="0"/>
        <w:rPr>
          <w:rFonts w:asciiTheme="minorHAnsi" w:hAnsiTheme="minorHAnsi" w:cs="Calibri"/>
          <w:b/>
          <w:sz w:val="22"/>
          <w:szCs w:val="22"/>
        </w:rPr>
      </w:pPr>
    </w:p>
    <w:p w:rsidR="00F712DF" w:rsidRDefault="00F712DF" w:rsidP="00F712DF">
      <w:pPr>
        <w:pStyle w:val="ListParagraph"/>
        <w:numPr>
          <w:ilvl w:val="0"/>
          <w:numId w:val="21"/>
        </w:numPr>
        <w:spacing w:line="276" w:lineRule="auto"/>
        <w:ind w:left="284" w:hanging="426"/>
        <w:jc w:val="both"/>
        <w:rPr>
          <w:ins w:id="12" w:author="Amit Danan" w:date="2016-12-25T09:41:00Z"/>
          <w:rFonts w:asciiTheme="minorHAnsi" w:hAnsiTheme="minorHAnsi"/>
        </w:rPr>
      </w:pPr>
      <w:r w:rsidRPr="00E2602A">
        <w:rPr>
          <w:rFonts w:asciiTheme="minorHAnsi" w:hAnsiTheme="minorHAnsi"/>
        </w:rPr>
        <w:t xml:space="preserve">Employee will be eligible to an incentive plan that could see him/her earn up to additional USD </w:t>
      </w:r>
      <w:r>
        <w:rPr>
          <w:rFonts w:asciiTheme="minorHAnsi" w:hAnsiTheme="minorHAnsi"/>
        </w:rPr>
        <w:t>44</w:t>
      </w:r>
      <w:r w:rsidRPr="00E2602A">
        <w:rPr>
          <w:rFonts w:asciiTheme="minorHAnsi" w:hAnsiTheme="minorHAnsi"/>
        </w:rPr>
        <w:t>,</w:t>
      </w:r>
      <w:r>
        <w:rPr>
          <w:rFonts w:asciiTheme="minorHAnsi" w:hAnsiTheme="minorHAnsi"/>
        </w:rPr>
        <w:t>8</w:t>
      </w:r>
      <w:r w:rsidRPr="00E2602A">
        <w:rPr>
          <w:rFonts w:asciiTheme="minorHAnsi" w:hAnsiTheme="minorHAnsi"/>
        </w:rPr>
        <w:t xml:space="preserve">00.- (in words: forty </w:t>
      </w:r>
      <w:r>
        <w:rPr>
          <w:rFonts w:asciiTheme="minorHAnsi" w:hAnsiTheme="minorHAnsi"/>
        </w:rPr>
        <w:t xml:space="preserve">four </w:t>
      </w:r>
      <w:r w:rsidRPr="00E2602A">
        <w:rPr>
          <w:rFonts w:asciiTheme="minorHAnsi" w:hAnsiTheme="minorHAnsi"/>
        </w:rPr>
        <w:t xml:space="preserve">thousand and </w:t>
      </w:r>
      <w:r>
        <w:rPr>
          <w:rFonts w:asciiTheme="minorHAnsi" w:hAnsiTheme="minorHAnsi"/>
        </w:rPr>
        <w:t xml:space="preserve">eight </w:t>
      </w:r>
      <w:r w:rsidRPr="00E2602A">
        <w:rPr>
          <w:rFonts w:asciiTheme="minorHAnsi" w:hAnsiTheme="minorHAnsi"/>
        </w:rPr>
        <w:t>hundred US Dollars) yearly, uncapped, if the Employee meets the targets set by the XML Client. The targets and details of the incentive plan will be updated and provided to the Employee every year.</w:t>
      </w:r>
    </w:p>
    <w:p w:rsidR="00476BD0" w:rsidRPr="00E2602A" w:rsidRDefault="00476BD0" w:rsidP="00476BD0">
      <w:pPr>
        <w:tabs>
          <w:tab w:val="left" w:pos="567"/>
        </w:tabs>
        <w:spacing w:line="276" w:lineRule="auto"/>
        <w:rPr>
          <w:ins w:id="13" w:author="Amit Danan" w:date="2016-12-25T09:41:00Z"/>
          <w:rFonts w:asciiTheme="minorHAnsi" w:hAnsiTheme="minorHAnsi"/>
          <w:sz w:val="22"/>
          <w:szCs w:val="22"/>
        </w:rPr>
      </w:pPr>
    </w:p>
    <w:tbl>
      <w:tblPr>
        <w:tblW w:w="562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4" w:author="Amit Danan" w:date="2016-12-25T09:54:00Z">
          <w:tblPr>
            <w:tblW w:w="595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844"/>
        <w:gridCol w:w="1265"/>
        <w:gridCol w:w="984"/>
        <w:gridCol w:w="2532"/>
        <w:tblGridChange w:id="15">
          <w:tblGrid>
            <w:gridCol w:w="34"/>
            <w:gridCol w:w="810"/>
            <w:gridCol w:w="1033"/>
            <w:gridCol w:w="232"/>
            <w:gridCol w:w="984"/>
            <w:gridCol w:w="2532"/>
            <w:gridCol w:w="363"/>
          </w:tblGrid>
        </w:tblGridChange>
      </w:tblGrid>
      <w:tr w:rsidR="00476BD0" w:rsidRPr="00E2602A" w:rsidTr="00476BD0">
        <w:trPr>
          <w:trHeight w:val="315"/>
          <w:ins w:id="16" w:author="Amit Danan" w:date="2016-12-25T09:41:00Z"/>
          <w:trPrChange w:id="17" w:author="Amit Danan" w:date="2016-12-25T09:54:00Z">
            <w:trPr>
              <w:gridBefore w:val="1"/>
              <w:trHeight w:val="300"/>
            </w:trPr>
          </w:trPrChange>
        </w:trPr>
        <w:tc>
          <w:tcPr>
            <w:tcW w:w="844" w:type="dxa"/>
            <w:shd w:val="clear" w:color="auto" w:fill="auto"/>
            <w:noWrap/>
            <w:vAlign w:val="bottom"/>
            <w:hideMark/>
            <w:tcPrChange w:id="18" w:author="Amit Danan" w:date="2016-12-25T09:54:00Z">
              <w:tcPr>
                <w:tcW w:w="1843" w:type="dxa"/>
                <w:gridSpan w:val="2"/>
                <w:shd w:val="clear" w:color="auto" w:fill="auto"/>
                <w:noWrap/>
                <w:vAlign w:val="bottom"/>
                <w:hideMark/>
              </w:tcPr>
            </w:tcPrChange>
          </w:tcPr>
          <w:p w:rsidR="00476BD0" w:rsidRPr="00E2602A" w:rsidRDefault="00476BD0" w:rsidP="00C05252">
            <w:pPr>
              <w:ind w:left="0"/>
              <w:jc w:val="left"/>
              <w:rPr>
                <w:ins w:id="19" w:author="Amit Danan" w:date="2016-12-25T09:41:00Z"/>
                <w:rFonts w:asciiTheme="minorHAnsi" w:hAnsiTheme="minorHAnsi"/>
                <w:b/>
                <w:color w:val="000000"/>
                <w:sz w:val="22"/>
                <w:szCs w:val="22"/>
                <w:lang w:val="en-GB" w:eastAsia="en-GB"/>
              </w:rPr>
            </w:pPr>
            <w:ins w:id="20" w:author="Amit Danan" w:date="2016-12-25T09:41:00Z">
              <w:r w:rsidRPr="00E2602A">
                <w:rPr>
                  <w:rFonts w:asciiTheme="minorHAnsi" w:hAnsiTheme="minorHAnsi"/>
                  <w:b/>
                  <w:color w:val="000000"/>
                  <w:sz w:val="22"/>
                  <w:szCs w:val="22"/>
                  <w:lang w:val="en-GB" w:eastAsia="en-GB"/>
                </w:rPr>
                <w:t>TP</w:t>
              </w:r>
            </w:ins>
          </w:p>
        </w:tc>
        <w:tc>
          <w:tcPr>
            <w:tcW w:w="4781" w:type="dxa"/>
            <w:gridSpan w:val="3"/>
            <w:shd w:val="clear" w:color="auto" w:fill="auto"/>
            <w:noWrap/>
            <w:vAlign w:val="center"/>
            <w:hideMark/>
            <w:tcPrChange w:id="21" w:author="Amit Danan" w:date="2016-12-25T09:54:00Z">
              <w:tcPr>
                <w:tcW w:w="4111" w:type="dxa"/>
                <w:gridSpan w:val="4"/>
                <w:shd w:val="clear" w:color="auto" w:fill="auto"/>
                <w:noWrap/>
                <w:vAlign w:val="center"/>
                <w:hideMark/>
              </w:tcPr>
            </w:tcPrChange>
          </w:tcPr>
          <w:p w:rsidR="00476BD0" w:rsidRPr="00E2602A" w:rsidRDefault="00476BD0" w:rsidP="00C05252">
            <w:pPr>
              <w:ind w:left="0"/>
              <w:jc w:val="left"/>
              <w:rPr>
                <w:ins w:id="22" w:author="Amit Danan" w:date="2016-12-25T09:41:00Z"/>
                <w:rFonts w:asciiTheme="minorHAnsi" w:hAnsiTheme="minorHAnsi"/>
                <w:color w:val="000000"/>
                <w:sz w:val="22"/>
                <w:szCs w:val="22"/>
                <w:lang w:val="en-GB" w:eastAsia="en-GB"/>
              </w:rPr>
            </w:pPr>
            <w:ins w:id="23" w:author="Amit Danan" w:date="2016-12-25T09:41:00Z">
              <w:r w:rsidRPr="00E2602A">
                <w:rPr>
                  <w:rFonts w:asciiTheme="minorHAnsi" w:hAnsiTheme="minorHAnsi"/>
                  <w:b/>
                  <w:color w:val="000000"/>
                  <w:sz w:val="22"/>
                  <w:szCs w:val="22"/>
                  <w:lang w:val="en-GB" w:eastAsia="en-GB"/>
                </w:rPr>
                <w:t>USD             280,000</w:t>
              </w:r>
            </w:ins>
          </w:p>
        </w:tc>
      </w:tr>
      <w:tr w:rsidR="00476BD0" w:rsidRPr="00E2602A" w:rsidTr="00476BD0">
        <w:trPr>
          <w:trHeight w:val="315"/>
          <w:ins w:id="24" w:author="Amit Danan" w:date="2016-12-25T09:41:00Z"/>
        </w:trPr>
        <w:tc>
          <w:tcPr>
            <w:tcW w:w="844" w:type="dxa"/>
            <w:shd w:val="clear" w:color="auto" w:fill="auto"/>
            <w:noWrap/>
            <w:vAlign w:val="bottom"/>
            <w:hideMark/>
          </w:tcPr>
          <w:p w:rsidR="00476BD0" w:rsidRPr="00E2602A" w:rsidRDefault="00476BD0" w:rsidP="00476BD0">
            <w:pPr>
              <w:ind w:left="0"/>
              <w:jc w:val="left"/>
              <w:rPr>
                <w:ins w:id="25" w:author="Amit Danan" w:date="2016-12-25T09:41:00Z"/>
                <w:rFonts w:asciiTheme="minorHAnsi" w:hAnsiTheme="minorHAnsi"/>
                <w:color w:val="000000"/>
                <w:sz w:val="22"/>
                <w:szCs w:val="22"/>
                <w:lang w:val="en-GB" w:eastAsia="en-GB"/>
              </w:rPr>
            </w:pPr>
            <w:ins w:id="26" w:author="Amit Danan" w:date="2016-12-25T09:41:00Z">
              <w:r w:rsidRPr="00E2602A">
                <w:rPr>
                  <w:rFonts w:asciiTheme="minorHAnsi" w:hAnsiTheme="minorHAnsi"/>
                  <w:color w:val="000000"/>
                  <w:sz w:val="22"/>
                  <w:szCs w:val="22"/>
                  <w:lang w:val="en-GB" w:eastAsia="en-GB"/>
                </w:rPr>
                <w:t>1--</w:t>
              </w:r>
            </w:ins>
            <w:ins w:id="27" w:author="Amit Danan" w:date="2016-12-25T09:46:00Z">
              <w:r>
                <w:rPr>
                  <w:rFonts w:asciiTheme="minorHAnsi" w:hAnsiTheme="minorHAnsi"/>
                  <w:color w:val="000000"/>
                  <w:sz w:val="22"/>
                  <w:szCs w:val="22"/>
                  <w:lang w:val="en-GB" w:eastAsia="en-GB"/>
                </w:rPr>
                <w:t>6</w:t>
              </w:r>
            </w:ins>
          </w:p>
        </w:tc>
        <w:tc>
          <w:tcPr>
            <w:tcW w:w="1265" w:type="dxa"/>
            <w:shd w:val="clear" w:color="auto" w:fill="auto"/>
            <w:noWrap/>
            <w:vAlign w:val="center"/>
            <w:hideMark/>
          </w:tcPr>
          <w:p w:rsidR="00476BD0" w:rsidRPr="00E2602A" w:rsidRDefault="00476BD0" w:rsidP="00476BD0">
            <w:pPr>
              <w:ind w:left="0"/>
              <w:jc w:val="center"/>
              <w:rPr>
                <w:ins w:id="28" w:author="Amit Danan" w:date="2016-12-25T09:41:00Z"/>
                <w:rFonts w:asciiTheme="minorHAnsi" w:hAnsiTheme="minorHAnsi"/>
                <w:color w:val="000000"/>
                <w:sz w:val="22"/>
                <w:szCs w:val="22"/>
                <w:lang w:val="en-GB" w:eastAsia="en-GB"/>
              </w:rPr>
            </w:pPr>
            <w:ins w:id="29" w:author="Amit Danan" w:date="2016-12-25T09:41:00Z">
              <w:r w:rsidRPr="00E2602A">
                <w:rPr>
                  <w:rFonts w:asciiTheme="minorHAnsi" w:hAnsiTheme="minorHAnsi"/>
                  <w:color w:val="000000"/>
                  <w:sz w:val="22"/>
                  <w:szCs w:val="22"/>
                  <w:lang w:val="en-GB" w:eastAsia="en-GB"/>
                </w:rPr>
                <w:t>U</w:t>
              </w:r>
              <w:r>
                <w:rPr>
                  <w:rFonts w:asciiTheme="minorHAnsi" w:hAnsiTheme="minorHAnsi"/>
                  <w:color w:val="000000"/>
                  <w:sz w:val="22"/>
                  <w:szCs w:val="22"/>
                  <w:lang w:val="en-GB" w:eastAsia="en-GB"/>
                </w:rPr>
                <w:t xml:space="preserve">SD  </w:t>
              </w:r>
              <w:r w:rsidRPr="00E2602A">
                <w:rPr>
                  <w:rFonts w:asciiTheme="minorHAnsi" w:hAnsiTheme="minorHAnsi"/>
                  <w:color w:val="000000"/>
                  <w:sz w:val="22"/>
                  <w:szCs w:val="22"/>
                  <w:lang w:val="en-GB" w:eastAsia="en-GB"/>
                </w:rPr>
                <w:t xml:space="preserve"> 2,800</w:t>
              </w:r>
            </w:ins>
          </w:p>
        </w:tc>
        <w:tc>
          <w:tcPr>
            <w:tcW w:w="984" w:type="dxa"/>
            <w:shd w:val="clear" w:color="auto" w:fill="auto"/>
            <w:noWrap/>
            <w:vAlign w:val="center"/>
            <w:hideMark/>
          </w:tcPr>
          <w:p w:rsidR="00476BD0" w:rsidRPr="00E2602A" w:rsidRDefault="00476BD0" w:rsidP="00476BD0">
            <w:pPr>
              <w:ind w:left="0"/>
              <w:jc w:val="center"/>
              <w:rPr>
                <w:ins w:id="30" w:author="Amit Danan" w:date="2016-12-25T09:41:00Z"/>
                <w:rFonts w:asciiTheme="minorHAnsi" w:hAnsiTheme="minorHAnsi"/>
                <w:color w:val="000000"/>
                <w:sz w:val="22"/>
                <w:szCs w:val="22"/>
                <w:lang w:val="en-GB" w:eastAsia="en-GB"/>
              </w:rPr>
            </w:pPr>
            <w:ins w:id="31" w:author="Amit Danan" w:date="2016-12-25T09:41:00Z">
              <w:r w:rsidRPr="00E2602A">
                <w:rPr>
                  <w:rFonts w:asciiTheme="minorHAnsi" w:hAnsiTheme="minorHAnsi"/>
                  <w:color w:val="000000"/>
                  <w:sz w:val="22"/>
                  <w:szCs w:val="22"/>
                  <w:lang w:val="en-GB" w:eastAsia="en-GB"/>
                </w:rPr>
                <w:t>1%</w:t>
              </w:r>
            </w:ins>
          </w:p>
        </w:tc>
        <w:tc>
          <w:tcPr>
            <w:tcW w:w="2532" w:type="dxa"/>
            <w:shd w:val="clear" w:color="auto" w:fill="auto"/>
            <w:noWrap/>
            <w:vAlign w:val="center"/>
          </w:tcPr>
          <w:p w:rsidR="00476BD0" w:rsidRPr="00E2602A" w:rsidRDefault="00476BD0">
            <w:pPr>
              <w:ind w:left="0"/>
              <w:rPr>
                <w:ins w:id="32" w:author="Amit Danan" w:date="2016-12-25T09:41:00Z"/>
                <w:rFonts w:asciiTheme="minorHAnsi" w:hAnsiTheme="minorHAnsi"/>
                <w:color w:val="000000"/>
                <w:sz w:val="22"/>
                <w:szCs w:val="22"/>
                <w:lang w:val="en-GB" w:eastAsia="en-GB"/>
              </w:rPr>
              <w:pPrChange w:id="33" w:author="Amit Danan" w:date="2016-12-25T09:51:00Z">
                <w:pPr>
                  <w:ind w:left="0"/>
                  <w:jc w:val="center"/>
                </w:pPr>
              </w:pPrChange>
            </w:pPr>
            <w:ins w:id="34" w:author="Amit Danan" w:date="2016-12-25T09:51:00Z">
              <w:r w:rsidRPr="00E2602A">
                <w:rPr>
                  <w:rFonts w:asciiTheme="minorHAnsi" w:hAnsiTheme="minorHAnsi"/>
                  <w:color w:val="000000"/>
                  <w:sz w:val="22"/>
                  <w:szCs w:val="22"/>
                  <w:lang w:val="en-GB" w:eastAsia="en-GB"/>
                </w:rPr>
                <w:t>U</w:t>
              </w:r>
              <w:r>
                <w:rPr>
                  <w:rFonts w:asciiTheme="minorHAnsi" w:hAnsiTheme="minorHAnsi"/>
                  <w:color w:val="000000"/>
                  <w:sz w:val="22"/>
                  <w:szCs w:val="22"/>
                  <w:lang w:val="en-GB" w:eastAsia="en-GB"/>
                </w:rPr>
                <w:t xml:space="preserve">SD  </w:t>
              </w:r>
              <w:r w:rsidRPr="00E2602A">
                <w:rPr>
                  <w:rFonts w:asciiTheme="minorHAnsi" w:hAnsiTheme="minorHAnsi"/>
                  <w:color w:val="000000"/>
                  <w:sz w:val="22"/>
                  <w:szCs w:val="22"/>
                  <w:lang w:val="en-GB" w:eastAsia="en-GB"/>
                </w:rPr>
                <w:t xml:space="preserve"> </w:t>
              </w:r>
              <w:r>
                <w:rPr>
                  <w:rFonts w:asciiTheme="minorHAnsi" w:hAnsiTheme="minorHAnsi"/>
                  <w:color w:val="000000"/>
                  <w:sz w:val="22"/>
                  <w:szCs w:val="22"/>
                  <w:lang w:val="en-GB" w:eastAsia="en-GB"/>
                </w:rPr>
                <w:t>16</w:t>
              </w:r>
              <w:r w:rsidRPr="00E2602A">
                <w:rPr>
                  <w:rFonts w:asciiTheme="minorHAnsi" w:hAnsiTheme="minorHAnsi"/>
                  <w:color w:val="000000"/>
                  <w:sz w:val="22"/>
                  <w:szCs w:val="22"/>
                  <w:lang w:val="en-GB" w:eastAsia="en-GB"/>
                </w:rPr>
                <w:t>,800</w:t>
              </w:r>
            </w:ins>
          </w:p>
        </w:tc>
      </w:tr>
      <w:tr w:rsidR="00476BD0" w:rsidRPr="00E2602A" w:rsidTr="00476BD0">
        <w:trPr>
          <w:trHeight w:val="386"/>
          <w:ins w:id="35" w:author="Amit Danan" w:date="2016-12-25T09:41:00Z"/>
        </w:trPr>
        <w:tc>
          <w:tcPr>
            <w:tcW w:w="844" w:type="dxa"/>
            <w:shd w:val="clear" w:color="auto" w:fill="auto"/>
            <w:noWrap/>
            <w:vAlign w:val="bottom"/>
            <w:hideMark/>
          </w:tcPr>
          <w:p w:rsidR="00476BD0" w:rsidRPr="00E2602A" w:rsidRDefault="00476BD0">
            <w:pPr>
              <w:ind w:left="0"/>
              <w:jc w:val="left"/>
              <w:rPr>
                <w:ins w:id="36" w:author="Amit Danan" w:date="2016-12-25T09:41:00Z"/>
                <w:rFonts w:asciiTheme="minorHAnsi" w:hAnsiTheme="minorHAnsi"/>
                <w:color w:val="000000"/>
                <w:sz w:val="22"/>
                <w:szCs w:val="22"/>
                <w:lang w:val="en-GB" w:eastAsia="en-GB"/>
              </w:rPr>
            </w:pPr>
            <w:ins w:id="37" w:author="Amit Danan" w:date="2016-12-25T09:56:00Z">
              <w:r>
                <w:rPr>
                  <w:rFonts w:asciiTheme="minorHAnsi" w:hAnsiTheme="minorHAnsi"/>
                  <w:color w:val="000000"/>
                  <w:sz w:val="22"/>
                  <w:szCs w:val="22"/>
                  <w:lang w:val="en-GB" w:eastAsia="en-GB"/>
                </w:rPr>
                <w:t>7</w:t>
              </w:r>
            </w:ins>
            <w:ins w:id="38" w:author="Amit Danan" w:date="2016-12-25T09:55:00Z">
              <w:r w:rsidRPr="00E2602A">
                <w:rPr>
                  <w:rFonts w:asciiTheme="minorHAnsi" w:hAnsiTheme="minorHAnsi"/>
                  <w:color w:val="000000"/>
                  <w:sz w:val="22"/>
                  <w:szCs w:val="22"/>
                  <w:lang w:val="en-GB" w:eastAsia="en-GB"/>
                </w:rPr>
                <w:t>--</w:t>
              </w:r>
            </w:ins>
            <w:ins w:id="39" w:author="Amit Danan" w:date="2016-12-25T09:56:00Z">
              <w:r>
                <w:rPr>
                  <w:rFonts w:asciiTheme="minorHAnsi" w:hAnsiTheme="minorHAnsi"/>
                  <w:color w:val="000000"/>
                  <w:sz w:val="22"/>
                  <w:szCs w:val="22"/>
                  <w:lang w:val="en-GB" w:eastAsia="en-GB"/>
                </w:rPr>
                <w:t>10</w:t>
              </w:r>
            </w:ins>
          </w:p>
        </w:tc>
        <w:tc>
          <w:tcPr>
            <w:tcW w:w="1265" w:type="dxa"/>
            <w:shd w:val="clear" w:color="auto" w:fill="auto"/>
            <w:noWrap/>
            <w:vAlign w:val="center"/>
            <w:hideMark/>
          </w:tcPr>
          <w:p w:rsidR="00476BD0" w:rsidRPr="00E2602A" w:rsidRDefault="00476BD0">
            <w:pPr>
              <w:ind w:left="0"/>
              <w:jc w:val="center"/>
              <w:rPr>
                <w:ins w:id="40" w:author="Amit Danan" w:date="2016-12-25T09:41:00Z"/>
                <w:rFonts w:asciiTheme="minorHAnsi" w:hAnsiTheme="minorHAnsi"/>
                <w:color w:val="000000"/>
                <w:sz w:val="22"/>
                <w:szCs w:val="22"/>
                <w:lang w:val="en-GB" w:eastAsia="en-GB"/>
              </w:rPr>
            </w:pPr>
            <w:ins w:id="41" w:author="Amit Danan" w:date="2016-12-25T09:55:00Z">
              <w:r w:rsidRPr="00E2602A">
                <w:rPr>
                  <w:rFonts w:asciiTheme="minorHAnsi" w:hAnsiTheme="minorHAnsi"/>
                  <w:color w:val="000000"/>
                  <w:sz w:val="22"/>
                  <w:szCs w:val="22"/>
                  <w:lang w:val="en-GB" w:eastAsia="en-GB"/>
                </w:rPr>
                <w:t>U</w:t>
              </w:r>
              <w:r>
                <w:rPr>
                  <w:rFonts w:asciiTheme="minorHAnsi" w:hAnsiTheme="minorHAnsi"/>
                  <w:color w:val="000000"/>
                  <w:sz w:val="22"/>
                  <w:szCs w:val="22"/>
                  <w:lang w:val="en-GB" w:eastAsia="en-GB"/>
                </w:rPr>
                <w:t xml:space="preserve">SD  </w:t>
              </w:r>
              <w:r w:rsidRPr="00E2602A">
                <w:rPr>
                  <w:rFonts w:asciiTheme="minorHAnsi" w:hAnsiTheme="minorHAnsi"/>
                  <w:color w:val="000000"/>
                  <w:sz w:val="22"/>
                  <w:szCs w:val="22"/>
                  <w:lang w:val="en-GB" w:eastAsia="en-GB"/>
                </w:rPr>
                <w:t xml:space="preserve"> </w:t>
              </w:r>
            </w:ins>
            <w:ins w:id="42" w:author="Amit Danan" w:date="2016-12-25T09:56:00Z">
              <w:r>
                <w:rPr>
                  <w:rFonts w:asciiTheme="minorHAnsi" w:hAnsiTheme="minorHAnsi"/>
                  <w:color w:val="000000"/>
                  <w:sz w:val="22"/>
                  <w:szCs w:val="22"/>
                  <w:lang w:val="en-GB" w:eastAsia="en-GB"/>
                </w:rPr>
                <w:t>7</w:t>
              </w:r>
            </w:ins>
            <w:ins w:id="43" w:author="Amit Danan" w:date="2016-12-25T09:55:00Z">
              <w:r w:rsidRPr="00E2602A">
                <w:rPr>
                  <w:rFonts w:asciiTheme="minorHAnsi" w:hAnsiTheme="minorHAnsi"/>
                  <w:color w:val="000000"/>
                  <w:sz w:val="22"/>
                  <w:szCs w:val="22"/>
                  <w:lang w:val="en-GB" w:eastAsia="en-GB"/>
                </w:rPr>
                <w:t>,</w:t>
              </w:r>
            </w:ins>
            <w:ins w:id="44" w:author="Amit Danan" w:date="2016-12-25T09:56:00Z">
              <w:r>
                <w:rPr>
                  <w:rFonts w:asciiTheme="minorHAnsi" w:hAnsiTheme="minorHAnsi"/>
                  <w:color w:val="000000"/>
                  <w:sz w:val="22"/>
                  <w:szCs w:val="22"/>
                  <w:lang w:val="en-GB" w:eastAsia="en-GB"/>
                </w:rPr>
                <w:t>0</w:t>
              </w:r>
            </w:ins>
            <w:ins w:id="45" w:author="Amit Danan" w:date="2016-12-25T09:55:00Z">
              <w:r w:rsidRPr="00E2602A">
                <w:rPr>
                  <w:rFonts w:asciiTheme="minorHAnsi" w:hAnsiTheme="minorHAnsi"/>
                  <w:color w:val="000000"/>
                  <w:sz w:val="22"/>
                  <w:szCs w:val="22"/>
                  <w:lang w:val="en-GB" w:eastAsia="en-GB"/>
                </w:rPr>
                <w:t>00</w:t>
              </w:r>
            </w:ins>
          </w:p>
        </w:tc>
        <w:tc>
          <w:tcPr>
            <w:tcW w:w="984" w:type="dxa"/>
            <w:shd w:val="clear" w:color="auto" w:fill="auto"/>
            <w:noWrap/>
            <w:vAlign w:val="center"/>
            <w:hideMark/>
          </w:tcPr>
          <w:p w:rsidR="00476BD0" w:rsidRPr="00E2602A" w:rsidRDefault="00476BD0" w:rsidP="00476BD0">
            <w:pPr>
              <w:ind w:left="0"/>
              <w:jc w:val="center"/>
              <w:rPr>
                <w:ins w:id="46" w:author="Amit Danan" w:date="2016-12-25T09:41:00Z"/>
                <w:rFonts w:asciiTheme="minorHAnsi" w:hAnsiTheme="minorHAnsi"/>
                <w:color w:val="000000"/>
                <w:sz w:val="22"/>
                <w:szCs w:val="22"/>
                <w:lang w:val="en-GB" w:eastAsia="en-GB"/>
              </w:rPr>
            </w:pPr>
            <w:ins w:id="47" w:author="Amit Danan" w:date="2016-12-25T09:56:00Z">
              <w:r>
                <w:rPr>
                  <w:rFonts w:asciiTheme="minorHAnsi" w:hAnsiTheme="minorHAnsi"/>
                  <w:color w:val="000000"/>
                  <w:sz w:val="22"/>
                  <w:szCs w:val="22"/>
                  <w:lang w:val="en-GB" w:eastAsia="en-GB"/>
                </w:rPr>
                <w:t>2.5</w:t>
              </w:r>
            </w:ins>
            <w:ins w:id="48" w:author="Amit Danan" w:date="2016-12-25T09:55:00Z">
              <w:r w:rsidRPr="00E2602A">
                <w:rPr>
                  <w:rFonts w:asciiTheme="minorHAnsi" w:hAnsiTheme="minorHAnsi"/>
                  <w:color w:val="000000"/>
                  <w:sz w:val="22"/>
                  <w:szCs w:val="22"/>
                  <w:lang w:val="en-GB" w:eastAsia="en-GB"/>
                </w:rPr>
                <w:t>%</w:t>
              </w:r>
            </w:ins>
          </w:p>
        </w:tc>
        <w:tc>
          <w:tcPr>
            <w:tcW w:w="2532" w:type="dxa"/>
            <w:shd w:val="clear" w:color="auto" w:fill="auto"/>
            <w:noWrap/>
            <w:vAlign w:val="center"/>
            <w:hideMark/>
          </w:tcPr>
          <w:p w:rsidR="00476BD0" w:rsidRPr="00E2602A" w:rsidRDefault="00476BD0">
            <w:pPr>
              <w:ind w:left="0"/>
              <w:rPr>
                <w:ins w:id="49" w:author="Amit Danan" w:date="2016-12-25T09:41:00Z"/>
                <w:rFonts w:asciiTheme="minorHAnsi" w:hAnsiTheme="minorHAnsi"/>
                <w:color w:val="000000"/>
                <w:sz w:val="22"/>
                <w:szCs w:val="22"/>
                <w:lang w:val="en-GB" w:eastAsia="en-GB"/>
              </w:rPr>
              <w:pPrChange w:id="50" w:author="Amit Danan" w:date="2016-12-25T09:56:00Z">
                <w:pPr>
                  <w:ind w:left="0"/>
                  <w:jc w:val="center"/>
                </w:pPr>
              </w:pPrChange>
            </w:pPr>
            <w:ins w:id="51" w:author="Amit Danan" w:date="2016-12-25T09:55:00Z">
              <w:r w:rsidRPr="00E2602A">
                <w:rPr>
                  <w:rFonts w:asciiTheme="minorHAnsi" w:hAnsiTheme="minorHAnsi"/>
                  <w:color w:val="000000"/>
                  <w:sz w:val="22"/>
                  <w:szCs w:val="22"/>
                  <w:lang w:val="en-GB" w:eastAsia="en-GB"/>
                </w:rPr>
                <w:t>U</w:t>
              </w:r>
              <w:r>
                <w:rPr>
                  <w:rFonts w:asciiTheme="minorHAnsi" w:hAnsiTheme="minorHAnsi"/>
                  <w:color w:val="000000"/>
                  <w:sz w:val="22"/>
                  <w:szCs w:val="22"/>
                  <w:lang w:val="en-GB" w:eastAsia="en-GB"/>
                </w:rPr>
                <w:t xml:space="preserve">SD  </w:t>
              </w:r>
              <w:r w:rsidRPr="00E2602A">
                <w:rPr>
                  <w:rFonts w:asciiTheme="minorHAnsi" w:hAnsiTheme="minorHAnsi"/>
                  <w:color w:val="000000"/>
                  <w:sz w:val="22"/>
                  <w:szCs w:val="22"/>
                  <w:lang w:val="en-GB" w:eastAsia="en-GB"/>
                </w:rPr>
                <w:t xml:space="preserve"> </w:t>
              </w:r>
            </w:ins>
            <w:ins w:id="52" w:author="Amit Danan" w:date="2016-12-25T09:56:00Z">
              <w:r>
                <w:rPr>
                  <w:rFonts w:asciiTheme="minorHAnsi" w:hAnsiTheme="minorHAnsi"/>
                  <w:color w:val="000000"/>
                  <w:sz w:val="22"/>
                  <w:szCs w:val="22"/>
                  <w:lang w:val="en-GB" w:eastAsia="en-GB"/>
                </w:rPr>
                <w:t>28</w:t>
              </w:r>
            </w:ins>
            <w:ins w:id="53" w:author="Amit Danan" w:date="2016-12-25T09:55:00Z">
              <w:r w:rsidRPr="00E2602A">
                <w:rPr>
                  <w:rFonts w:asciiTheme="minorHAnsi" w:hAnsiTheme="minorHAnsi"/>
                  <w:color w:val="000000"/>
                  <w:sz w:val="22"/>
                  <w:szCs w:val="22"/>
                  <w:lang w:val="en-GB" w:eastAsia="en-GB"/>
                </w:rPr>
                <w:t>,</w:t>
              </w:r>
            </w:ins>
            <w:ins w:id="54" w:author="Amit Danan" w:date="2016-12-25T09:56:00Z">
              <w:r>
                <w:rPr>
                  <w:rFonts w:asciiTheme="minorHAnsi" w:hAnsiTheme="minorHAnsi"/>
                  <w:color w:val="000000"/>
                  <w:sz w:val="22"/>
                  <w:szCs w:val="22"/>
                  <w:lang w:val="en-GB" w:eastAsia="en-GB"/>
                </w:rPr>
                <w:t>000</w:t>
              </w:r>
            </w:ins>
          </w:p>
        </w:tc>
      </w:tr>
      <w:tr w:rsidR="00476BD0" w:rsidRPr="00E2602A" w:rsidTr="00476BD0">
        <w:trPr>
          <w:trHeight w:val="315"/>
          <w:ins w:id="55" w:author="Amit Danan" w:date="2016-12-25T09:41:00Z"/>
        </w:trPr>
        <w:tc>
          <w:tcPr>
            <w:tcW w:w="844" w:type="dxa"/>
            <w:shd w:val="clear" w:color="auto" w:fill="auto"/>
            <w:noWrap/>
            <w:vAlign w:val="bottom"/>
            <w:hideMark/>
          </w:tcPr>
          <w:p w:rsidR="00476BD0" w:rsidRPr="00E2602A" w:rsidRDefault="00476BD0" w:rsidP="00476BD0">
            <w:pPr>
              <w:ind w:left="0"/>
              <w:jc w:val="left"/>
              <w:rPr>
                <w:ins w:id="56" w:author="Amit Danan" w:date="2016-12-25T09:41:00Z"/>
                <w:rFonts w:asciiTheme="minorHAnsi" w:hAnsiTheme="minorHAnsi"/>
                <w:color w:val="000000"/>
                <w:sz w:val="22"/>
                <w:szCs w:val="22"/>
                <w:lang w:val="en-GB" w:eastAsia="en-GB"/>
              </w:rPr>
            </w:pPr>
          </w:p>
        </w:tc>
        <w:tc>
          <w:tcPr>
            <w:tcW w:w="1265" w:type="dxa"/>
            <w:shd w:val="clear" w:color="auto" w:fill="auto"/>
            <w:noWrap/>
            <w:vAlign w:val="bottom"/>
            <w:hideMark/>
          </w:tcPr>
          <w:p w:rsidR="00476BD0" w:rsidRPr="00E2602A" w:rsidRDefault="00476BD0" w:rsidP="00476BD0">
            <w:pPr>
              <w:ind w:left="0"/>
              <w:jc w:val="left"/>
              <w:rPr>
                <w:ins w:id="57" w:author="Amit Danan" w:date="2016-12-25T09:41:00Z"/>
                <w:rFonts w:asciiTheme="minorHAnsi" w:hAnsiTheme="minorHAnsi"/>
                <w:color w:val="000000"/>
                <w:sz w:val="22"/>
                <w:szCs w:val="22"/>
                <w:lang w:val="en-GB" w:eastAsia="en-GB"/>
              </w:rPr>
            </w:pPr>
          </w:p>
        </w:tc>
        <w:tc>
          <w:tcPr>
            <w:tcW w:w="984" w:type="dxa"/>
            <w:shd w:val="clear" w:color="auto" w:fill="auto"/>
            <w:noWrap/>
            <w:vAlign w:val="center"/>
            <w:hideMark/>
          </w:tcPr>
          <w:p w:rsidR="00476BD0" w:rsidRPr="00E2602A" w:rsidRDefault="00476BD0" w:rsidP="00476BD0">
            <w:pPr>
              <w:ind w:left="0"/>
              <w:jc w:val="center"/>
              <w:rPr>
                <w:ins w:id="58" w:author="Amit Danan" w:date="2016-12-25T09:41:00Z"/>
                <w:rFonts w:asciiTheme="minorHAnsi" w:hAnsiTheme="minorHAnsi"/>
                <w:color w:val="000000"/>
                <w:sz w:val="22"/>
                <w:szCs w:val="22"/>
                <w:lang w:val="en-GB" w:eastAsia="en-GB"/>
              </w:rPr>
            </w:pPr>
          </w:p>
        </w:tc>
        <w:tc>
          <w:tcPr>
            <w:tcW w:w="2532" w:type="dxa"/>
            <w:shd w:val="clear" w:color="auto" w:fill="auto"/>
            <w:noWrap/>
            <w:vAlign w:val="center"/>
            <w:hideMark/>
          </w:tcPr>
          <w:p w:rsidR="00476BD0" w:rsidRPr="00E2602A" w:rsidRDefault="00476BD0">
            <w:pPr>
              <w:ind w:left="0"/>
              <w:jc w:val="left"/>
              <w:rPr>
                <w:ins w:id="59" w:author="Amit Danan" w:date="2016-12-25T09:41:00Z"/>
                <w:rFonts w:asciiTheme="minorHAnsi" w:hAnsiTheme="minorHAnsi"/>
                <w:b/>
                <w:bCs/>
                <w:color w:val="000000"/>
                <w:sz w:val="22"/>
                <w:szCs w:val="22"/>
                <w:lang w:val="en-GB" w:eastAsia="en-GB"/>
              </w:rPr>
              <w:pPrChange w:id="60" w:author="Amit Danan" w:date="2016-12-25T09:56:00Z">
                <w:pPr>
                  <w:ind w:left="0"/>
                  <w:jc w:val="center"/>
                </w:pPr>
              </w:pPrChange>
            </w:pPr>
            <w:ins w:id="61" w:author="Amit Danan" w:date="2016-12-25T09:53:00Z">
              <w:r w:rsidRPr="00E2602A">
                <w:rPr>
                  <w:rFonts w:asciiTheme="minorHAnsi" w:hAnsiTheme="minorHAnsi"/>
                  <w:color w:val="000000"/>
                  <w:sz w:val="22"/>
                  <w:szCs w:val="22"/>
                  <w:lang w:val="en-GB" w:eastAsia="en-GB"/>
                </w:rPr>
                <w:t>USD</w:t>
              </w:r>
              <w:r>
                <w:rPr>
                  <w:rFonts w:asciiTheme="minorHAnsi" w:hAnsiTheme="minorHAnsi"/>
                  <w:color w:val="000000"/>
                  <w:sz w:val="22"/>
                  <w:szCs w:val="22"/>
                  <w:lang w:val="en-GB" w:eastAsia="en-GB"/>
                </w:rPr>
                <w:t xml:space="preserve">  4</w:t>
              </w:r>
            </w:ins>
            <w:ins w:id="62" w:author="Amit Danan" w:date="2016-12-25T09:56:00Z">
              <w:r>
                <w:rPr>
                  <w:rFonts w:asciiTheme="minorHAnsi" w:hAnsiTheme="minorHAnsi"/>
                  <w:color w:val="000000"/>
                  <w:sz w:val="22"/>
                  <w:szCs w:val="22"/>
                  <w:lang w:val="en-GB" w:eastAsia="en-GB"/>
                </w:rPr>
                <w:t>4</w:t>
              </w:r>
            </w:ins>
            <w:ins w:id="63" w:author="Amit Danan" w:date="2016-12-25T09:53:00Z">
              <w:r w:rsidRPr="00E2602A">
                <w:rPr>
                  <w:rFonts w:asciiTheme="minorHAnsi" w:hAnsiTheme="minorHAnsi"/>
                  <w:color w:val="000000"/>
                  <w:sz w:val="22"/>
                  <w:szCs w:val="22"/>
                  <w:lang w:val="en-GB" w:eastAsia="en-GB"/>
                </w:rPr>
                <w:t>,</w:t>
              </w:r>
              <w:r>
                <w:rPr>
                  <w:rFonts w:asciiTheme="minorHAnsi" w:hAnsiTheme="minorHAnsi"/>
                  <w:color w:val="000000"/>
                  <w:sz w:val="22"/>
                  <w:szCs w:val="22"/>
                  <w:lang w:val="en-GB" w:eastAsia="en-GB"/>
                </w:rPr>
                <w:t>8</w:t>
              </w:r>
              <w:r w:rsidRPr="00E2602A">
                <w:rPr>
                  <w:rFonts w:asciiTheme="minorHAnsi" w:hAnsiTheme="minorHAnsi"/>
                  <w:color w:val="000000"/>
                  <w:sz w:val="22"/>
                  <w:szCs w:val="22"/>
                  <w:lang w:val="en-GB" w:eastAsia="en-GB"/>
                </w:rPr>
                <w:t>00</w:t>
              </w:r>
            </w:ins>
          </w:p>
        </w:tc>
      </w:tr>
    </w:tbl>
    <w:p w:rsidR="00476BD0" w:rsidRPr="00476BD0" w:rsidRDefault="00476BD0">
      <w:pPr>
        <w:spacing w:line="276" w:lineRule="auto"/>
        <w:ind w:left="0"/>
        <w:rPr>
          <w:rFonts w:asciiTheme="minorHAnsi" w:hAnsiTheme="minorHAnsi"/>
          <w:rPrChange w:id="64" w:author="Amit Danan" w:date="2016-12-25T09:52:00Z">
            <w:rPr/>
          </w:rPrChange>
        </w:rPr>
        <w:pPrChange w:id="65" w:author="Amit Danan" w:date="2016-12-25T09:52:00Z">
          <w:pPr>
            <w:pStyle w:val="ListParagraph"/>
            <w:numPr>
              <w:numId w:val="21"/>
            </w:numPr>
            <w:spacing w:line="276" w:lineRule="auto"/>
            <w:ind w:left="284" w:hanging="426"/>
            <w:jc w:val="both"/>
          </w:pPr>
        </w:pPrChange>
      </w:pPr>
    </w:p>
    <w:p w:rsidR="00F712DF" w:rsidRDefault="00F712DF" w:rsidP="00F712DF">
      <w:pPr>
        <w:spacing w:line="276" w:lineRule="auto"/>
        <w:ind w:left="0"/>
        <w:outlineLvl w:val="0"/>
        <w:rPr>
          <w:rFonts w:ascii="Calibri" w:hAnsi="Calibri"/>
          <w:szCs w:val="24"/>
        </w:rPr>
      </w:pPr>
    </w:p>
    <w:p w:rsidR="00F712DF" w:rsidRPr="00F712DF" w:rsidRDefault="00F712DF" w:rsidP="00F712DF">
      <w:pPr>
        <w:pStyle w:val="ListParagraph"/>
        <w:numPr>
          <w:ilvl w:val="0"/>
          <w:numId w:val="21"/>
        </w:numPr>
        <w:spacing w:line="276" w:lineRule="auto"/>
        <w:ind w:left="284" w:hanging="426"/>
        <w:jc w:val="both"/>
        <w:rPr>
          <w:rFonts w:asciiTheme="minorHAnsi" w:hAnsiTheme="minorHAnsi"/>
        </w:rPr>
      </w:pPr>
      <w:r w:rsidRPr="00F712DF">
        <w:rPr>
          <w:rFonts w:asciiTheme="minorHAnsi" w:hAnsiTheme="minorHAnsi"/>
        </w:rPr>
        <w:t>Pursuant to the Mandatory Provident Fund Schemes Ordinance, the Employer will contribute 5% of the Employee's monthly pay up to a maximum salary of HKD 30,000/month to the Employee's MPF.</w:t>
      </w:r>
      <w:r>
        <w:rPr>
          <w:rFonts w:asciiTheme="minorHAnsi" w:hAnsiTheme="minorHAnsi"/>
        </w:rPr>
        <w:t xml:space="preserve"> </w:t>
      </w:r>
      <w:r w:rsidRPr="00F712DF">
        <w:rPr>
          <w:rFonts w:asciiTheme="minorHAnsi" w:hAnsiTheme="minorHAnsi"/>
        </w:rPr>
        <w:t>Pursuant to the Mandatory Provident Fund Schemes Ordinance, the Employer will also deduct a similar amount from the Employee's salary and deposit it into the Employee's MPF.</w:t>
      </w:r>
    </w:p>
    <w:p w:rsidR="00F712DF" w:rsidRDefault="00F712DF" w:rsidP="00F712DF">
      <w:pPr>
        <w:spacing w:line="276" w:lineRule="auto"/>
        <w:ind w:left="0"/>
        <w:outlineLvl w:val="0"/>
        <w:rPr>
          <w:rFonts w:ascii="Calibri" w:hAnsi="Calibri"/>
          <w:szCs w:val="24"/>
        </w:rPr>
      </w:pPr>
    </w:p>
    <w:p w:rsidR="00F712DF" w:rsidRPr="00D66F97" w:rsidRDefault="00F712DF" w:rsidP="00F712DF">
      <w:pPr>
        <w:spacing w:line="276" w:lineRule="auto"/>
        <w:ind w:left="0"/>
        <w:outlineLvl w:val="0"/>
        <w:rPr>
          <w:rFonts w:ascii="Calibri" w:hAnsi="Calibri"/>
          <w:szCs w:val="24"/>
        </w:rPr>
      </w:pPr>
    </w:p>
    <w:sectPr w:rsidR="00F712DF" w:rsidRPr="00D66F97" w:rsidSect="00AD57F8">
      <w:headerReference w:type="even" r:id="rId8"/>
      <w:headerReference w:type="default" r:id="rId9"/>
      <w:footerReference w:type="even" r:id="rId10"/>
      <w:footerReference w:type="default" r:id="rId11"/>
      <w:headerReference w:type="first" r:id="rId12"/>
      <w:footerReference w:type="first" r:id="rId13"/>
      <w:pgSz w:w="11906" w:h="16838"/>
      <w:pgMar w:top="1276" w:right="1418" w:bottom="1701" w:left="1418" w:header="851" w:footer="1134" w:gutter="0"/>
      <w:pgNumType w:start="1"/>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9DA" w:rsidRDefault="002009DA">
      <w:r>
        <w:separator/>
      </w:r>
    </w:p>
  </w:endnote>
  <w:endnote w:type="continuationSeparator" w:id="0">
    <w:p w:rsidR="002009DA" w:rsidRDefault="00200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Default="00CE12E9">
    <w:pPr>
      <w:pStyle w:val="Footer"/>
      <w:framePr w:wrap="around" w:vAnchor="text" w:hAnchor="margin" w:xAlign="right" w:y="1"/>
      <w:rPr>
        <w:rStyle w:val="PageNumber"/>
      </w:rPr>
    </w:pPr>
    <w:r>
      <w:rPr>
        <w:rStyle w:val="PageNumber"/>
      </w:rPr>
      <w:fldChar w:fldCharType="begin"/>
    </w:r>
    <w:r w:rsidR="008342E6">
      <w:rPr>
        <w:rStyle w:val="PageNumber"/>
      </w:rPr>
      <w:instrText xml:space="preserve">PAGE  </w:instrText>
    </w:r>
    <w:r>
      <w:rPr>
        <w:rStyle w:val="PageNumber"/>
      </w:rPr>
      <w:fldChar w:fldCharType="end"/>
    </w:r>
  </w:p>
  <w:p w:rsidR="008342E6" w:rsidRDefault="008342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B3689D" w:rsidRDefault="008342E6" w:rsidP="00AD57F8">
    <w:pPr>
      <w:pStyle w:val="Header"/>
      <w:pBdr>
        <w:bottom w:val="single" w:sz="4" w:space="1" w:color="auto"/>
      </w:pBdr>
      <w:ind w:left="0"/>
      <w:rPr>
        <w:rFonts w:ascii="Calibri" w:hAnsi="Calibri" w:cs="Calibri"/>
        <w:sz w:val="20"/>
        <w:lang w:val="en-GB"/>
      </w:rPr>
    </w:pPr>
  </w:p>
  <w:p w:rsidR="008342E6" w:rsidRDefault="008342E6" w:rsidP="00AD57F8">
    <w:pPr>
      <w:pStyle w:val="Footer"/>
      <w:ind w:left="0"/>
      <w:jc w:val="right"/>
      <w:rPr>
        <w:rFonts w:ascii="Calibri" w:hAnsi="Calibri" w:cs="Calibri"/>
        <w:sz w:val="18"/>
        <w:szCs w:val="18"/>
      </w:rPr>
    </w:pPr>
  </w:p>
  <w:p w:rsidR="008342E6" w:rsidRDefault="008342E6" w:rsidP="00AD57F8">
    <w:pPr>
      <w:pStyle w:val="Footer"/>
      <w:ind w:left="0"/>
      <w:jc w:val="right"/>
    </w:pPr>
    <w:r w:rsidRPr="009A489F">
      <w:rPr>
        <w:rFonts w:ascii="Calibri" w:hAnsi="Calibri" w:cs="Calibri"/>
        <w:sz w:val="18"/>
        <w:szCs w:val="18"/>
      </w:rPr>
      <w:t xml:space="preserve">Page </w:t>
    </w:r>
    <w:r w:rsidR="00CE12E9" w:rsidRPr="009A489F">
      <w:rPr>
        <w:rFonts w:ascii="Calibri" w:hAnsi="Calibri" w:cs="Calibri"/>
        <w:sz w:val="18"/>
        <w:szCs w:val="18"/>
      </w:rPr>
      <w:fldChar w:fldCharType="begin"/>
    </w:r>
    <w:r w:rsidRPr="009A489F">
      <w:rPr>
        <w:rFonts w:ascii="Calibri" w:hAnsi="Calibri" w:cs="Calibri"/>
        <w:sz w:val="18"/>
        <w:szCs w:val="18"/>
      </w:rPr>
      <w:instrText xml:space="preserve"> PAGE   \* MERGEFORMAT </w:instrText>
    </w:r>
    <w:r w:rsidR="00CE12E9" w:rsidRPr="009A489F">
      <w:rPr>
        <w:rFonts w:ascii="Calibri" w:hAnsi="Calibri" w:cs="Calibri"/>
        <w:sz w:val="18"/>
        <w:szCs w:val="18"/>
      </w:rPr>
      <w:fldChar w:fldCharType="separate"/>
    </w:r>
    <w:r w:rsidR="005B2520">
      <w:rPr>
        <w:rFonts w:ascii="Calibri" w:hAnsi="Calibri" w:cs="Calibri"/>
        <w:noProof/>
        <w:sz w:val="18"/>
        <w:szCs w:val="18"/>
      </w:rPr>
      <w:t>2</w:t>
    </w:r>
    <w:r w:rsidR="00CE12E9" w:rsidRPr="009A489F">
      <w:rPr>
        <w:rFonts w:ascii="Calibri" w:hAnsi="Calibri" w:cs="Calibri"/>
        <w:sz w:val="18"/>
        <w:szCs w:val="18"/>
      </w:rPr>
      <w:fldChar w:fldCharType="end"/>
    </w:r>
    <w:r w:rsidRPr="009A489F">
      <w:rPr>
        <w:rFonts w:ascii="Calibri" w:hAnsi="Calibri" w:cs="Calibri"/>
        <w:sz w:val="18"/>
        <w:szCs w:val="18"/>
      </w:rPr>
      <w:t xml:space="preserve"> of </w:t>
    </w:r>
    <w:r w:rsidR="002009DA">
      <w:fldChar w:fldCharType="begin"/>
    </w:r>
    <w:r w:rsidR="002009DA">
      <w:instrText xml:space="preserve"> NUMPAGES   \* MERGEFORMAT </w:instrText>
    </w:r>
    <w:r w:rsidR="002009DA">
      <w:fldChar w:fldCharType="separate"/>
    </w:r>
    <w:r w:rsidR="005B2520" w:rsidRPr="005B2520">
      <w:rPr>
        <w:rFonts w:ascii="Calibri" w:hAnsi="Calibri" w:cs="Calibri"/>
        <w:noProof/>
        <w:sz w:val="18"/>
        <w:szCs w:val="18"/>
      </w:rPr>
      <w:t>18</w:t>
    </w:r>
    <w:r w:rsidR="002009DA">
      <w:rPr>
        <w:rFonts w:ascii="Calibri" w:hAnsi="Calibri" w:cs="Calibri"/>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B3689D" w:rsidRDefault="008342E6" w:rsidP="00B3689D">
    <w:pPr>
      <w:pStyle w:val="Header"/>
      <w:pBdr>
        <w:bottom w:val="single" w:sz="4" w:space="1" w:color="auto"/>
      </w:pBdr>
      <w:ind w:left="0"/>
      <w:rPr>
        <w:rFonts w:ascii="Calibri" w:hAnsi="Calibri" w:cs="Calibri"/>
        <w:sz w:val="20"/>
        <w:lang w:val="en-GB"/>
      </w:rPr>
    </w:pPr>
  </w:p>
  <w:p w:rsidR="008342E6" w:rsidRDefault="008342E6" w:rsidP="00B3689D">
    <w:pPr>
      <w:pStyle w:val="Footer"/>
      <w:ind w:left="0"/>
      <w:jc w:val="right"/>
      <w:rPr>
        <w:rFonts w:ascii="Calibri" w:hAnsi="Calibri" w:cs="Calibri"/>
        <w:sz w:val="18"/>
        <w:szCs w:val="18"/>
      </w:rPr>
    </w:pPr>
  </w:p>
  <w:p w:rsidR="008342E6" w:rsidRDefault="008342E6" w:rsidP="00B3689D">
    <w:pPr>
      <w:pStyle w:val="Footer"/>
      <w:ind w:left="0"/>
      <w:jc w:val="right"/>
    </w:pPr>
    <w:r w:rsidRPr="009A489F">
      <w:rPr>
        <w:rFonts w:ascii="Calibri" w:hAnsi="Calibri" w:cs="Calibri"/>
        <w:sz w:val="18"/>
        <w:szCs w:val="18"/>
      </w:rPr>
      <w:t xml:space="preserve">Page </w:t>
    </w:r>
    <w:r w:rsidR="00CE12E9" w:rsidRPr="009A489F">
      <w:rPr>
        <w:rFonts w:ascii="Calibri" w:hAnsi="Calibri" w:cs="Calibri"/>
        <w:sz w:val="18"/>
        <w:szCs w:val="18"/>
      </w:rPr>
      <w:fldChar w:fldCharType="begin"/>
    </w:r>
    <w:r w:rsidRPr="009A489F">
      <w:rPr>
        <w:rFonts w:ascii="Calibri" w:hAnsi="Calibri" w:cs="Calibri"/>
        <w:sz w:val="18"/>
        <w:szCs w:val="18"/>
      </w:rPr>
      <w:instrText xml:space="preserve"> PAGE   \* MERGEFORMAT </w:instrText>
    </w:r>
    <w:r w:rsidR="00CE12E9" w:rsidRPr="009A489F">
      <w:rPr>
        <w:rFonts w:ascii="Calibri" w:hAnsi="Calibri" w:cs="Calibri"/>
        <w:sz w:val="18"/>
        <w:szCs w:val="18"/>
      </w:rPr>
      <w:fldChar w:fldCharType="separate"/>
    </w:r>
    <w:r w:rsidR="005B2520">
      <w:rPr>
        <w:rFonts w:ascii="Calibri" w:hAnsi="Calibri" w:cs="Calibri"/>
        <w:noProof/>
        <w:sz w:val="18"/>
        <w:szCs w:val="18"/>
      </w:rPr>
      <w:t>1</w:t>
    </w:r>
    <w:r w:rsidR="00CE12E9" w:rsidRPr="009A489F">
      <w:rPr>
        <w:rFonts w:ascii="Calibri" w:hAnsi="Calibri" w:cs="Calibri"/>
        <w:sz w:val="18"/>
        <w:szCs w:val="18"/>
      </w:rPr>
      <w:fldChar w:fldCharType="end"/>
    </w:r>
    <w:r w:rsidRPr="009A489F">
      <w:rPr>
        <w:rFonts w:ascii="Calibri" w:hAnsi="Calibri" w:cs="Calibri"/>
        <w:sz w:val="18"/>
        <w:szCs w:val="18"/>
      </w:rPr>
      <w:t xml:space="preserve"> of </w:t>
    </w:r>
    <w:r w:rsidR="002009DA">
      <w:fldChar w:fldCharType="begin"/>
    </w:r>
    <w:r w:rsidR="002009DA">
      <w:instrText xml:space="preserve"> NUMPAGES   \* MERGEFORMAT </w:instrText>
    </w:r>
    <w:r w:rsidR="002009DA">
      <w:fldChar w:fldCharType="separate"/>
    </w:r>
    <w:r w:rsidR="005B2520" w:rsidRPr="005B2520">
      <w:rPr>
        <w:rFonts w:ascii="Calibri" w:hAnsi="Calibri" w:cs="Calibri"/>
        <w:noProof/>
        <w:sz w:val="18"/>
        <w:szCs w:val="18"/>
      </w:rPr>
      <w:t>18</w:t>
    </w:r>
    <w:r w:rsidR="002009DA">
      <w:rPr>
        <w:rFonts w:ascii="Calibri" w:hAnsi="Calibri" w:cs="Calibri"/>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9DA" w:rsidRDefault="002009DA">
      <w:r>
        <w:separator/>
      </w:r>
    </w:p>
  </w:footnote>
  <w:footnote w:type="continuationSeparator" w:id="0">
    <w:p w:rsidR="002009DA" w:rsidRDefault="002009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Default="00CE12E9">
    <w:pPr>
      <w:pStyle w:val="Header"/>
      <w:framePr w:wrap="around" w:vAnchor="text" w:hAnchor="margin" w:xAlign="center" w:y="1"/>
      <w:rPr>
        <w:rStyle w:val="PageNumber"/>
      </w:rPr>
    </w:pPr>
    <w:r>
      <w:rPr>
        <w:rStyle w:val="PageNumber"/>
      </w:rPr>
      <w:fldChar w:fldCharType="begin"/>
    </w:r>
    <w:r w:rsidR="008342E6">
      <w:rPr>
        <w:rStyle w:val="PageNumber"/>
      </w:rPr>
      <w:instrText xml:space="preserve">PAGE  </w:instrText>
    </w:r>
    <w:r>
      <w:rPr>
        <w:rStyle w:val="PageNumber"/>
      </w:rPr>
      <w:fldChar w:fldCharType="separate"/>
    </w:r>
    <w:r w:rsidR="008342E6">
      <w:rPr>
        <w:rStyle w:val="PageNumber"/>
        <w:noProof/>
      </w:rPr>
      <w:t>1</w:t>
    </w:r>
    <w:r>
      <w:rPr>
        <w:rStyle w:val="PageNumber"/>
      </w:rPr>
      <w:fldChar w:fldCharType="end"/>
    </w:r>
  </w:p>
  <w:p w:rsidR="008342E6" w:rsidRDefault="008342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9A489F" w:rsidRDefault="008342E6" w:rsidP="00AD57F8">
    <w:pPr>
      <w:pStyle w:val="Header"/>
      <w:pBdr>
        <w:bottom w:val="single" w:sz="4" w:space="1" w:color="auto"/>
      </w:pBdr>
      <w:ind w:left="0"/>
      <w:jc w:val="center"/>
      <w:rPr>
        <w:rFonts w:ascii="Calibri" w:hAnsi="Calibri" w:cs="Calibri"/>
        <w:sz w:val="20"/>
      </w:rPr>
    </w:pPr>
    <w:r>
      <w:rPr>
        <w:rFonts w:ascii="Calibri" w:hAnsi="Calibri" w:cs="Calibri"/>
        <w:sz w:val="20"/>
      </w:rPr>
      <w:t xml:space="preserve">Strictly Private &amp; </w:t>
    </w:r>
    <w:r w:rsidRPr="009A489F">
      <w:rPr>
        <w:rFonts w:ascii="Calibri" w:hAnsi="Calibri" w:cs="Calibri"/>
        <w:sz w:val="20"/>
      </w:rPr>
      <w:t>Confidential</w:t>
    </w:r>
  </w:p>
  <w:p w:rsidR="008342E6" w:rsidRDefault="008342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9A489F" w:rsidRDefault="008342E6" w:rsidP="00B3689D">
    <w:pPr>
      <w:pStyle w:val="Header"/>
      <w:pBdr>
        <w:bottom w:val="single" w:sz="4" w:space="1" w:color="auto"/>
      </w:pBdr>
      <w:ind w:left="0"/>
      <w:jc w:val="center"/>
      <w:rPr>
        <w:rFonts w:ascii="Calibri" w:hAnsi="Calibri" w:cs="Calibri"/>
        <w:sz w:val="20"/>
      </w:rPr>
    </w:pPr>
    <w:r>
      <w:rPr>
        <w:rFonts w:ascii="Calibri" w:hAnsi="Calibri" w:cs="Calibri"/>
        <w:sz w:val="20"/>
      </w:rPr>
      <w:t xml:space="preserve">Strictly Private &amp; </w:t>
    </w:r>
    <w:r w:rsidRPr="009A489F">
      <w:rPr>
        <w:rFonts w:ascii="Calibri" w:hAnsi="Calibri" w:cs="Calibri"/>
        <w:sz w:val="20"/>
      </w:rPr>
      <w:t>Confidential</w:t>
    </w:r>
  </w:p>
  <w:p w:rsidR="008342E6" w:rsidRDefault="00834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6B73"/>
    <w:multiLevelType w:val="multilevel"/>
    <w:tmpl w:val="4B0C6E46"/>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B33CCC"/>
    <w:multiLevelType w:val="hybridMultilevel"/>
    <w:tmpl w:val="230C0C4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70C7626"/>
    <w:multiLevelType w:val="multilevel"/>
    <w:tmpl w:val="35CA0C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74F7D"/>
    <w:multiLevelType w:val="multilevel"/>
    <w:tmpl w:val="19460CCE"/>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0A07D4F"/>
    <w:multiLevelType w:val="multilevel"/>
    <w:tmpl w:val="1EB8FF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4E7321"/>
    <w:multiLevelType w:val="hybridMultilevel"/>
    <w:tmpl w:val="71AE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601E82"/>
    <w:multiLevelType w:val="multilevel"/>
    <w:tmpl w:val="B754AF4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C91E2D"/>
    <w:multiLevelType w:val="multilevel"/>
    <w:tmpl w:val="B31E105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C767016"/>
    <w:multiLevelType w:val="hybridMultilevel"/>
    <w:tmpl w:val="2264A940"/>
    <w:lvl w:ilvl="0" w:tplc="9208CA5C">
      <w:start w:val="1"/>
      <w:numFmt w:val="bullet"/>
      <w:lvlText w:val=""/>
      <w:lvlJc w:val="left"/>
      <w:pPr>
        <w:tabs>
          <w:tab w:val="num" w:pos="410"/>
        </w:tabs>
        <w:ind w:left="410" w:hanging="360"/>
      </w:pPr>
      <w:rPr>
        <w:rFonts w:ascii="Symbol" w:hAnsi="Symbol" w:hint="default"/>
        <w:color w:val="000000"/>
        <w:sz w:val="20"/>
      </w:rPr>
    </w:lvl>
    <w:lvl w:ilvl="1" w:tplc="04090003">
      <w:start w:val="1"/>
      <w:numFmt w:val="bullet"/>
      <w:lvlText w:val="o"/>
      <w:lvlJc w:val="left"/>
      <w:pPr>
        <w:tabs>
          <w:tab w:val="num" w:pos="1440"/>
        </w:tabs>
        <w:ind w:left="1440" w:hanging="360"/>
      </w:pPr>
      <w:rPr>
        <w:rFonts w:ascii="Courier New" w:hAnsi="Courier New" w:hint="default"/>
      </w:rPr>
    </w:lvl>
    <w:lvl w:ilvl="2" w:tplc="90E642AC">
      <w:start w:val="1"/>
      <w:numFmt w:val="bullet"/>
      <w:lvlText w:val=""/>
      <w:lvlJc w:val="left"/>
      <w:pPr>
        <w:tabs>
          <w:tab w:val="num" w:pos="2160"/>
        </w:tabs>
        <w:ind w:left="2160" w:hanging="360"/>
      </w:pPr>
      <w:rPr>
        <w:rFonts w:ascii="Wingdings" w:hAnsi="Wingdings" w:hint="default"/>
        <w:color w:val="FF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745C76"/>
    <w:multiLevelType w:val="multilevel"/>
    <w:tmpl w:val="A3D80D5C"/>
    <w:lvl w:ilvl="0">
      <w:start w:val="9"/>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E7B3498"/>
    <w:multiLevelType w:val="multilevel"/>
    <w:tmpl w:val="DB46B922"/>
    <w:lvl w:ilvl="0">
      <w:start w:val="1"/>
      <w:numFmt w:val="decimal"/>
      <w:lvlText w:val="%1."/>
      <w:lvlJc w:val="left"/>
      <w:pPr>
        <w:tabs>
          <w:tab w:val="num" w:pos="360"/>
        </w:tabs>
        <w:ind w:left="360" w:right="360" w:hanging="360"/>
      </w:pPr>
    </w:lvl>
    <w:lvl w:ilvl="1">
      <w:start w:val="1"/>
      <w:numFmt w:val="decimal"/>
      <w:lvlText w:val="%1.%2."/>
      <w:lvlJc w:val="left"/>
      <w:pPr>
        <w:tabs>
          <w:tab w:val="num" w:pos="792"/>
        </w:tabs>
        <w:ind w:left="792" w:right="792" w:hanging="432"/>
      </w:pPr>
      <w:rPr>
        <w:b w:val="0"/>
      </w:rPr>
    </w:lvl>
    <w:lvl w:ilvl="2">
      <w:start w:val="1"/>
      <w:numFmt w:val="decimal"/>
      <w:lvlText w:val="%1.%2.%3."/>
      <w:lvlJc w:val="left"/>
      <w:pPr>
        <w:tabs>
          <w:tab w:val="num" w:pos="1440"/>
        </w:tabs>
        <w:ind w:left="1224" w:right="1224" w:hanging="504"/>
      </w:pPr>
    </w:lvl>
    <w:lvl w:ilvl="3">
      <w:start w:val="1"/>
      <w:numFmt w:val="decimal"/>
      <w:lvlText w:val="%1.%2.%3.%4."/>
      <w:lvlJc w:val="left"/>
      <w:pPr>
        <w:tabs>
          <w:tab w:val="num" w:pos="1800"/>
        </w:tabs>
        <w:ind w:left="1728"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680"/>
        </w:tabs>
        <w:ind w:left="4320" w:right="4320" w:hanging="1440"/>
      </w:pPr>
    </w:lvl>
  </w:abstractNum>
  <w:abstractNum w:abstractNumId="11" w15:restartNumberingAfterBreak="0">
    <w:nsid w:val="45A17F5E"/>
    <w:multiLevelType w:val="hybridMultilevel"/>
    <w:tmpl w:val="1384F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D6B95"/>
    <w:multiLevelType w:val="multilevel"/>
    <w:tmpl w:val="39D8A5D2"/>
    <w:lvl w:ilvl="0">
      <w:start w:val="1"/>
      <w:numFmt w:val="decimal"/>
      <w:lvlText w:val="%1"/>
      <w:lvlJc w:val="left"/>
      <w:pPr>
        <w:ind w:left="360" w:hanging="360"/>
      </w:pPr>
      <w:rPr>
        <w:rFonts w:ascii="Calibri" w:eastAsia="Calibri" w:hAnsi="Calibri" w:cs="Times New Roman"/>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D61076"/>
    <w:multiLevelType w:val="multilevel"/>
    <w:tmpl w:val="4B0C6E46"/>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0F1261"/>
    <w:multiLevelType w:val="multilevel"/>
    <w:tmpl w:val="6FBC14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92C44E4"/>
    <w:multiLevelType w:val="multilevel"/>
    <w:tmpl w:val="37AE8B9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4C2AB0"/>
    <w:multiLevelType w:val="multilevel"/>
    <w:tmpl w:val="ADEA850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FFE4CC2"/>
    <w:multiLevelType w:val="multilevel"/>
    <w:tmpl w:val="4B0C6E46"/>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4345D6"/>
    <w:multiLevelType w:val="multilevel"/>
    <w:tmpl w:val="913891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3871D2"/>
    <w:multiLevelType w:val="multilevel"/>
    <w:tmpl w:val="AE14A22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433474"/>
    <w:multiLevelType w:val="hybridMultilevel"/>
    <w:tmpl w:val="06F43B80"/>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num w:numId="1">
    <w:abstractNumId w:val="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12"/>
  </w:num>
  <w:num w:numId="6">
    <w:abstractNumId w:val="2"/>
  </w:num>
  <w:num w:numId="7">
    <w:abstractNumId w:val="4"/>
  </w:num>
  <w:num w:numId="8">
    <w:abstractNumId w:val="14"/>
  </w:num>
  <w:num w:numId="9">
    <w:abstractNumId w:val="18"/>
  </w:num>
  <w:num w:numId="10">
    <w:abstractNumId w:val="6"/>
  </w:num>
  <w:num w:numId="11">
    <w:abstractNumId w:val="15"/>
  </w:num>
  <w:num w:numId="12">
    <w:abstractNumId w:val="19"/>
  </w:num>
  <w:num w:numId="13">
    <w:abstractNumId w:val="16"/>
  </w:num>
  <w:num w:numId="14">
    <w:abstractNumId w:val="10"/>
  </w:num>
  <w:num w:numId="15">
    <w:abstractNumId w:val="1"/>
  </w:num>
  <w:num w:numId="16">
    <w:abstractNumId w:val="9"/>
  </w:num>
  <w:num w:numId="17">
    <w:abstractNumId w:val="13"/>
  </w:num>
  <w:num w:numId="18">
    <w:abstractNumId w:val="17"/>
  </w:num>
  <w:num w:numId="19">
    <w:abstractNumId w:val="0"/>
  </w:num>
  <w:num w:numId="20">
    <w:abstractNumId w:val="20"/>
  </w:num>
  <w:num w:numId="21">
    <w:abstractNumId w:val="5"/>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it Danan">
    <w15:presenceInfo w15:providerId="AD" w15:userId="S-1-5-21-644521025-2359774120-2935696734-1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67"/>
  <w:consecutiveHyphenLimit w:val="3"/>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AB"/>
    <w:rsid w:val="000000FD"/>
    <w:rsid w:val="00002527"/>
    <w:rsid w:val="00007935"/>
    <w:rsid w:val="0001327C"/>
    <w:rsid w:val="00024CCC"/>
    <w:rsid w:val="00036620"/>
    <w:rsid w:val="000456F5"/>
    <w:rsid w:val="0005331C"/>
    <w:rsid w:val="00056F14"/>
    <w:rsid w:val="0006066C"/>
    <w:rsid w:val="00090CAF"/>
    <w:rsid w:val="00092919"/>
    <w:rsid w:val="0009455C"/>
    <w:rsid w:val="000A49BC"/>
    <w:rsid w:val="000B79C3"/>
    <w:rsid w:val="000C37DC"/>
    <w:rsid w:val="000C6702"/>
    <w:rsid w:val="000D0495"/>
    <w:rsid w:val="000E26BD"/>
    <w:rsid w:val="000E510C"/>
    <w:rsid w:val="001118BB"/>
    <w:rsid w:val="0013009B"/>
    <w:rsid w:val="001407B4"/>
    <w:rsid w:val="00142FC8"/>
    <w:rsid w:val="00151E2F"/>
    <w:rsid w:val="00157FD5"/>
    <w:rsid w:val="00192C3E"/>
    <w:rsid w:val="001930E8"/>
    <w:rsid w:val="0019636A"/>
    <w:rsid w:val="001B1849"/>
    <w:rsid w:val="001C1203"/>
    <w:rsid w:val="001C3B07"/>
    <w:rsid w:val="001D4C31"/>
    <w:rsid w:val="001D6AAB"/>
    <w:rsid w:val="001E14D5"/>
    <w:rsid w:val="001E44EF"/>
    <w:rsid w:val="002009DA"/>
    <w:rsid w:val="00200EF2"/>
    <w:rsid w:val="00202F4B"/>
    <w:rsid w:val="00206006"/>
    <w:rsid w:val="00207E85"/>
    <w:rsid w:val="002201F3"/>
    <w:rsid w:val="00221D0A"/>
    <w:rsid w:val="002265F1"/>
    <w:rsid w:val="0023043B"/>
    <w:rsid w:val="002321D8"/>
    <w:rsid w:val="0025084F"/>
    <w:rsid w:val="0028002C"/>
    <w:rsid w:val="002C5271"/>
    <w:rsid w:val="002C7902"/>
    <w:rsid w:val="002E235B"/>
    <w:rsid w:val="002E3197"/>
    <w:rsid w:val="002E3FD6"/>
    <w:rsid w:val="003049B2"/>
    <w:rsid w:val="00320E81"/>
    <w:rsid w:val="00353C5D"/>
    <w:rsid w:val="00357959"/>
    <w:rsid w:val="00373082"/>
    <w:rsid w:val="003855ED"/>
    <w:rsid w:val="00386593"/>
    <w:rsid w:val="00387069"/>
    <w:rsid w:val="003B19B9"/>
    <w:rsid w:val="003B6A01"/>
    <w:rsid w:val="003D4E48"/>
    <w:rsid w:val="003F2D3F"/>
    <w:rsid w:val="00401A04"/>
    <w:rsid w:val="00413DB1"/>
    <w:rsid w:val="00417599"/>
    <w:rsid w:val="00462B96"/>
    <w:rsid w:val="004743B7"/>
    <w:rsid w:val="00476BD0"/>
    <w:rsid w:val="00491D41"/>
    <w:rsid w:val="00496499"/>
    <w:rsid w:val="004A1A43"/>
    <w:rsid w:val="004A36F2"/>
    <w:rsid w:val="004B0145"/>
    <w:rsid w:val="004B1CBB"/>
    <w:rsid w:val="004C7AF4"/>
    <w:rsid w:val="004D2B62"/>
    <w:rsid w:val="004E4CBC"/>
    <w:rsid w:val="004F0085"/>
    <w:rsid w:val="004F50DD"/>
    <w:rsid w:val="00526E45"/>
    <w:rsid w:val="00531AD2"/>
    <w:rsid w:val="00535F52"/>
    <w:rsid w:val="005371AA"/>
    <w:rsid w:val="005378AF"/>
    <w:rsid w:val="00537DA7"/>
    <w:rsid w:val="00540DCF"/>
    <w:rsid w:val="00550A43"/>
    <w:rsid w:val="0056482C"/>
    <w:rsid w:val="00592AD7"/>
    <w:rsid w:val="005A0802"/>
    <w:rsid w:val="005B2520"/>
    <w:rsid w:val="005B62FC"/>
    <w:rsid w:val="005C1ACC"/>
    <w:rsid w:val="005F4E42"/>
    <w:rsid w:val="00650436"/>
    <w:rsid w:val="00665A6B"/>
    <w:rsid w:val="006725C9"/>
    <w:rsid w:val="0069467D"/>
    <w:rsid w:val="006A6AF0"/>
    <w:rsid w:val="006C5B47"/>
    <w:rsid w:val="006D4830"/>
    <w:rsid w:val="006D7BFE"/>
    <w:rsid w:val="006F4001"/>
    <w:rsid w:val="006F4C59"/>
    <w:rsid w:val="006F653F"/>
    <w:rsid w:val="00702296"/>
    <w:rsid w:val="00731B45"/>
    <w:rsid w:val="0074254A"/>
    <w:rsid w:val="007721FD"/>
    <w:rsid w:val="00777301"/>
    <w:rsid w:val="0078479A"/>
    <w:rsid w:val="00791268"/>
    <w:rsid w:val="007A5CC3"/>
    <w:rsid w:val="007A7214"/>
    <w:rsid w:val="007C0AAC"/>
    <w:rsid w:val="007D2FD5"/>
    <w:rsid w:val="007E1844"/>
    <w:rsid w:val="007E3303"/>
    <w:rsid w:val="007F4375"/>
    <w:rsid w:val="00805995"/>
    <w:rsid w:val="008063F2"/>
    <w:rsid w:val="008141E7"/>
    <w:rsid w:val="00815B82"/>
    <w:rsid w:val="00817A29"/>
    <w:rsid w:val="008342E6"/>
    <w:rsid w:val="0086378C"/>
    <w:rsid w:val="008812F3"/>
    <w:rsid w:val="00896643"/>
    <w:rsid w:val="008A4D0B"/>
    <w:rsid w:val="008A531B"/>
    <w:rsid w:val="008A5975"/>
    <w:rsid w:val="008B71CB"/>
    <w:rsid w:val="008B7EE5"/>
    <w:rsid w:val="008D0801"/>
    <w:rsid w:val="008D14F9"/>
    <w:rsid w:val="008E3D97"/>
    <w:rsid w:val="00904E3E"/>
    <w:rsid w:val="00906ABC"/>
    <w:rsid w:val="0091337B"/>
    <w:rsid w:val="009232B3"/>
    <w:rsid w:val="00952662"/>
    <w:rsid w:val="009527C8"/>
    <w:rsid w:val="00965EE3"/>
    <w:rsid w:val="0099735C"/>
    <w:rsid w:val="009A6D7C"/>
    <w:rsid w:val="009B790E"/>
    <w:rsid w:val="009C6A53"/>
    <w:rsid w:val="009D1567"/>
    <w:rsid w:val="009F604D"/>
    <w:rsid w:val="00A1242C"/>
    <w:rsid w:val="00A14A5A"/>
    <w:rsid w:val="00A25A45"/>
    <w:rsid w:val="00A5279C"/>
    <w:rsid w:val="00A57A6A"/>
    <w:rsid w:val="00A67121"/>
    <w:rsid w:val="00A70EC7"/>
    <w:rsid w:val="00A7660D"/>
    <w:rsid w:val="00A7698D"/>
    <w:rsid w:val="00A76C9C"/>
    <w:rsid w:val="00A77A8F"/>
    <w:rsid w:val="00A833EB"/>
    <w:rsid w:val="00AA0335"/>
    <w:rsid w:val="00AC2FDC"/>
    <w:rsid w:val="00AC3F4F"/>
    <w:rsid w:val="00AD0725"/>
    <w:rsid w:val="00AD57F8"/>
    <w:rsid w:val="00AE33D5"/>
    <w:rsid w:val="00AE6EDA"/>
    <w:rsid w:val="00AF2A28"/>
    <w:rsid w:val="00AF5C16"/>
    <w:rsid w:val="00B0159E"/>
    <w:rsid w:val="00B3689D"/>
    <w:rsid w:val="00B37C17"/>
    <w:rsid w:val="00B4434F"/>
    <w:rsid w:val="00B52BFE"/>
    <w:rsid w:val="00B61E56"/>
    <w:rsid w:val="00B666F8"/>
    <w:rsid w:val="00B677DF"/>
    <w:rsid w:val="00BA006E"/>
    <w:rsid w:val="00BD6681"/>
    <w:rsid w:val="00C120F7"/>
    <w:rsid w:val="00C54F93"/>
    <w:rsid w:val="00C57329"/>
    <w:rsid w:val="00C9246C"/>
    <w:rsid w:val="00C97296"/>
    <w:rsid w:val="00CE12E9"/>
    <w:rsid w:val="00CE2320"/>
    <w:rsid w:val="00CF0BB8"/>
    <w:rsid w:val="00CF34F7"/>
    <w:rsid w:val="00D268DC"/>
    <w:rsid w:val="00D27551"/>
    <w:rsid w:val="00D33573"/>
    <w:rsid w:val="00D33EF2"/>
    <w:rsid w:val="00D46B83"/>
    <w:rsid w:val="00D4784E"/>
    <w:rsid w:val="00D47BC7"/>
    <w:rsid w:val="00D52651"/>
    <w:rsid w:val="00D5348D"/>
    <w:rsid w:val="00D534ED"/>
    <w:rsid w:val="00D54F6D"/>
    <w:rsid w:val="00D56EA0"/>
    <w:rsid w:val="00D57F63"/>
    <w:rsid w:val="00D66F97"/>
    <w:rsid w:val="00D94852"/>
    <w:rsid w:val="00DC34D6"/>
    <w:rsid w:val="00DD25B9"/>
    <w:rsid w:val="00DD533F"/>
    <w:rsid w:val="00DE6BB2"/>
    <w:rsid w:val="00DE7002"/>
    <w:rsid w:val="00DF7E2F"/>
    <w:rsid w:val="00E174FF"/>
    <w:rsid w:val="00E35803"/>
    <w:rsid w:val="00E5016E"/>
    <w:rsid w:val="00E92119"/>
    <w:rsid w:val="00E92300"/>
    <w:rsid w:val="00E939ED"/>
    <w:rsid w:val="00EB63C7"/>
    <w:rsid w:val="00EE35C7"/>
    <w:rsid w:val="00F04063"/>
    <w:rsid w:val="00F05D8E"/>
    <w:rsid w:val="00F252E9"/>
    <w:rsid w:val="00F55512"/>
    <w:rsid w:val="00F70EFD"/>
    <w:rsid w:val="00F712DF"/>
    <w:rsid w:val="00F93181"/>
    <w:rsid w:val="00FB25C1"/>
    <w:rsid w:val="00FC529D"/>
    <w:rsid w:val="00FE4FA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DAE2B3-5F19-44DE-8269-936D4EBB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45"/>
    <w:pPr>
      <w:ind w:left="851"/>
      <w:jc w:val="both"/>
    </w:pPr>
    <w:rPr>
      <w:rFonts w:ascii="CG Times" w:hAnsi="CG Times"/>
      <w:sz w:val="24"/>
      <w:lang w:val="en-US" w:eastAsia="nl-NL" w:bidi="ar-SA"/>
    </w:rPr>
  </w:style>
  <w:style w:type="paragraph" w:styleId="Heading1">
    <w:name w:val="heading 1"/>
    <w:basedOn w:val="Normal"/>
    <w:next w:val="Normal"/>
    <w:link w:val="Heading1Char"/>
    <w:uiPriority w:val="9"/>
    <w:qFormat/>
    <w:rsid w:val="00A76C9C"/>
    <w:pPr>
      <w:keepNext/>
      <w:keepLines/>
      <w:spacing w:before="480" w:line="276" w:lineRule="auto"/>
      <w:jc w:val="left"/>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
    <w:semiHidden/>
    <w:unhideWhenUsed/>
    <w:qFormat/>
    <w:rsid w:val="00731B4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31B45"/>
    <w:pPr>
      <w:keepNext/>
      <w:tabs>
        <w:tab w:val="left" w:pos="851"/>
      </w:tabs>
      <w:ind w:hanging="851"/>
      <w:outlineLvl w:val="2"/>
    </w:pPr>
    <w:rPr>
      <w:b/>
      <w:i/>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063F2"/>
    <w:pPr>
      <w:tabs>
        <w:tab w:val="center" w:pos="4536"/>
        <w:tab w:val="right" w:pos="9072"/>
      </w:tabs>
    </w:pPr>
  </w:style>
  <w:style w:type="character" w:styleId="PageNumber">
    <w:name w:val="page number"/>
    <w:basedOn w:val="DefaultParagraphFont"/>
    <w:rsid w:val="008063F2"/>
  </w:style>
  <w:style w:type="paragraph" w:styleId="Footer">
    <w:name w:val="footer"/>
    <w:basedOn w:val="Normal"/>
    <w:link w:val="FooterChar"/>
    <w:uiPriority w:val="99"/>
    <w:rsid w:val="008063F2"/>
    <w:pPr>
      <w:tabs>
        <w:tab w:val="center" w:pos="4536"/>
        <w:tab w:val="right" w:pos="9072"/>
      </w:tabs>
    </w:pPr>
  </w:style>
  <w:style w:type="character" w:styleId="Hyperlink">
    <w:name w:val="Hyperlink"/>
    <w:rsid w:val="008063F2"/>
    <w:rPr>
      <w:noProof w:val="0"/>
      <w:color w:val="0000FF"/>
      <w:u w:val="single"/>
      <w:lang w:val="nl-NL"/>
    </w:rPr>
  </w:style>
  <w:style w:type="paragraph" w:customStyle="1" w:styleId="AutoCorrectie">
    <w:name w:val="AutoCorrectie"/>
    <w:rsid w:val="008063F2"/>
    <w:rPr>
      <w:lang w:val="nl-NL" w:eastAsia="nl-NL" w:bidi="ar-SA"/>
    </w:rPr>
  </w:style>
  <w:style w:type="paragraph" w:styleId="Title">
    <w:name w:val="Title"/>
    <w:basedOn w:val="Normal"/>
    <w:qFormat/>
    <w:rsid w:val="008063F2"/>
    <w:pPr>
      <w:jc w:val="center"/>
    </w:pPr>
    <w:rPr>
      <w:b/>
    </w:rPr>
  </w:style>
  <w:style w:type="character" w:styleId="FollowedHyperlink">
    <w:name w:val="FollowedHyperlink"/>
    <w:rsid w:val="008063F2"/>
    <w:rPr>
      <w:color w:val="800080"/>
      <w:u w:val="single"/>
    </w:rPr>
  </w:style>
  <w:style w:type="character" w:customStyle="1" w:styleId="Heading1Char">
    <w:name w:val="Heading 1 Char"/>
    <w:link w:val="Heading1"/>
    <w:uiPriority w:val="9"/>
    <w:rsid w:val="00A76C9C"/>
    <w:rPr>
      <w:rFonts w:ascii="Cambria" w:eastAsia="Times New Roman" w:hAnsi="Cambria" w:cs="Times New Roman"/>
      <w:b/>
      <w:bCs/>
      <w:color w:val="365F91"/>
      <w:sz w:val="28"/>
      <w:szCs w:val="28"/>
      <w:lang w:eastAsia="en-US"/>
    </w:rPr>
  </w:style>
  <w:style w:type="character" w:customStyle="1" w:styleId="HeaderChar">
    <w:name w:val="Header Char"/>
    <w:link w:val="Header"/>
    <w:uiPriority w:val="99"/>
    <w:rsid w:val="00A76C9C"/>
    <w:rPr>
      <w:rFonts w:ascii="CG Times" w:hAnsi="CG Times"/>
      <w:sz w:val="24"/>
    </w:rPr>
  </w:style>
  <w:style w:type="character" w:customStyle="1" w:styleId="Heading3Char">
    <w:name w:val="Heading 3 Char"/>
    <w:link w:val="Heading3"/>
    <w:rsid w:val="00731B45"/>
    <w:rPr>
      <w:rFonts w:ascii="CG Times" w:hAnsi="CG Times"/>
      <w:b/>
      <w:i/>
      <w:snapToGrid w:val="0"/>
      <w:sz w:val="24"/>
    </w:rPr>
  </w:style>
  <w:style w:type="character" w:customStyle="1" w:styleId="Heading2Char">
    <w:name w:val="Heading 2 Char"/>
    <w:link w:val="Heading2"/>
    <w:uiPriority w:val="9"/>
    <w:semiHidden/>
    <w:rsid w:val="00731B45"/>
    <w:rPr>
      <w:rFonts w:ascii="Cambria" w:eastAsia="Times New Roman" w:hAnsi="Cambria" w:cs="Times New Roman"/>
      <w:b/>
      <w:bCs/>
      <w:i/>
      <w:iCs/>
      <w:sz w:val="28"/>
      <w:szCs w:val="28"/>
    </w:rPr>
  </w:style>
  <w:style w:type="paragraph" w:customStyle="1" w:styleId="Level1">
    <w:name w:val="Level 1"/>
    <w:basedOn w:val="Normal"/>
    <w:next w:val="Normal"/>
    <w:rsid w:val="0009455C"/>
    <w:pPr>
      <w:numPr>
        <w:numId w:val="2"/>
      </w:numPr>
      <w:spacing w:after="210" w:line="264" w:lineRule="auto"/>
      <w:outlineLvl w:val="0"/>
    </w:pPr>
    <w:rPr>
      <w:rFonts w:ascii="Arial" w:hAnsi="Arial"/>
      <w:sz w:val="21"/>
      <w:szCs w:val="24"/>
      <w:lang w:val="en-GB" w:eastAsia="en-US"/>
    </w:rPr>
  </w:style>
  <w:style w:type="paragraph" w:customStyle="1" w:styleId="Level2">
    <w:name w:val="Level 2"/>
    <w:basedOn w:val="Normal"/>
    <w:next w:val="Normal"/>
    <w:rsid w:val="0009455C"/>
    <w:pPr>
      <w:numPr>
        <w:ilvl w:val="1"/>
        <w:numId w:val="2"/>
      </w:numPr>
      <w:spacing w:after="210" w:line="264" w:lineRule="auto"/>
      <w:outlineLvl w:val="1"/>
    </w:pPr>
    <w:rPr>
      <w:rFonts w:ascii="Arial" w:hAnsi="Arial"/>
      <w:sz w:val="21"/>
      <w:szCs w:val="24"/>
      <w:lang w:val="en-GB" w:eastAsia="en-US"/>
    </w:rPr>
  </w:style>
  <w:style w:type="paragraph" w:customStyle="1" w:styleId="Level3">
    <w:name w:val="Level 3"/>
    <w:basedOn w:val="Normal"/>
    <w:next w:val="Normal"/>
    <w:rsid w:val="0009455C"/>
    <w:pPr>
      <w:numPr>
        <w:ilvl w:val="2"/>
        <w:numId w:val="2"/>
      </w:numPr>
      <w:spacing w:after="210" w:line="264" w:lineRule="auto"/>
      <w:outlineLvl w:val="2"/>
    </w:pPr>
    <w:rPr>
      <w:rFonts w:ascii="Arial" w:hAnsi="Arial"/>
      <w:sz w:val="21"/>
      <w:szCs w:val="24"/>
      <w:lang w:val="en-GB" w:eastAsia="en-US"/>
    </w:rPr>
  </w:style>
  <w:style w:type="paragraph" w:customStyle="1" w:styleId="Level4">
    <w:name w:val="Level 4"/>
    <w:basedOn w:val="Normal"/>
    <w:next w:val="Normal"/>
    <w:rsid w:val="0009455C"/>
    <w:pPr>
      <w:numPr>
        <w:ilvl w:val="3"/>
        <w:numId w:val="2"/>
      </w:numPr>
      <w:spacing w:after="210" w:line="264" w:lineRule="auto"/>
      <w:outlineLvl w:val="3"/>
    </w:pPr>
    <w:rPr>
      <w:rFonts w:ascii="Arial" w:hAnsi="Arial"/>
      <w:sz w:val="21"/>
      <w:szCs w:val="24"/>
      <w:lang w:val="en-GB" w:eastAsia="en-US"/>
    </w:rPr>
  </w:style>
  <w:style w:type="paragraph" w:customStyle="1" w:styleId="Level5">
    <w:name w:val="Level 5"/>
    <w:basedOn w:val="Normal"/>
    <w:next w:val="Normal"/>
    <w:rsid w:val="0009455C"/>
    <w:pPr>
      <w:numPr>
        <w:ilvl w:val="4"/>
        <w:numId w:val="2"/>
      </w:numPr>
      <w:spacing w:after="210" w:line="264" w:lineRule="auto"/>
      <w:outlineLvl w:val="4"/>
    </w:pPr>
    <w:rPr>
      <w:rFonts w:ascii="Arial" w:hAnsi="Arial"/>
      <w:sz w:val="21"/>
      <w:szCs w:val="24"/>
      <w:lang w:val="en-GB" w:eastAsia="en-US"/>
    </w:rPr>
  </w:style>
  <w:style w:type="paragraph" w:styleId="ListParagraph">
    <w:name w:val="List Paragraph"/>
    <w:basedOn w:val="Normal"/>
    <w:uiPriority w:val="34"/>
    <w:qFormat/>
    <w:rsid w:val="0009455C"/>
    <w:pPr>
      <w:ind w:left="720"/>
      <w:jc w:val="left"/>
    </w:pPr>
    <w:rPr>
      <w:rFonts w:ascii="Calibri" w:eastAsia="Calibri" w:hAnsi="Calibri"/>
      <w:sz w:val="22"/>
      <w:szCs w:val="22"/>
      <w:lang w:eastAsia="en-US"/>
    </w:rPr>
  </w:style>
  <w:style w:type="character" w:customStyle="1" w:styleId="BodyTextIndentChar">
    <w:name w:val="Body Text Indent Char"/>
    <w:link w:val="BodyTextIndent"/>
    <w:rsid w:val="0009455C"/>
    <w:rPr>
      <w:rFonts w:ascii="Bookman Old Style" w:hAnsi="Bookman Old Style"/>
      <w:sz w:val="18"/>
      <w:szCs w:val="18"/>
    </w:rPr>
  </w:style>
  <w:style w:type="paragraph" w:styleId="BodyTextIndent">
    <w:name w:val="Body Text Indent"/>
    <w:basedOn w:val="Normal"/>
    <w:link w:val="BodyTextIndentChar"/>
    <w:rsid w:val="0009455C"/>
    <w:pPr>
      <w:ind w:left="0" w:firstLine="720"/>
    </w:pPr>
    <w:rPr>
      <w:rFonts w:ascii="Bookman Old Style" w:hAnsi="Bookman Old Style"/>
      <w:sz w:val="18"/>
      <w:szCs w:val="18"/>
    </w:rPr>
  </w:style>
  <w:style w:type="character" w:customStyle="1" w:styleId="BodyTextIndentChar1">
    <w:name w:val="Body Text Indent Char1"/>
    <w:uiPriority w:val="99"/>
    <w:semiHidden/>
    <w:rsid w:val="0009455C"/>
    <w:rPr>
      <w:rFonts w:ascii="CG Times" w:hAnsi="CG Times"/>
      <w:sz w:val="24"/>
      <w:lang w:val="en-US" w:eastAsia="nl-NL"/>
    </w:rPr>
  </w:style>
  <w:style w:type="paragraph" w:styleId="BodyText">
    <w:name w:val="Body Text"/>
    <w:basedOn w:val="Normal"/>
    <w:link w:val="BodyTextChar"/>
    <w:rsid w:val="0009455C"/>
    <w:pPr>
      <w:spacing w:after="120"/>
      <w:ind w:left="0"/>
      <w:jc w:val="right"/>
    </w:pPr>
    <w:rPr>
      <w:rFonts w:ascii="Times New Roman" w:hAnsi="Times New Roman"/>
      <w:sz w:val="20"/>
      <w:lang w:eastAsia="en-US"/>
    </w:rPr>
  </w:style>
  <w:style w:type="character" w:customStyle="1" w:styleId="BodyTextChar">
    <w:name w:val="Body Text Char"/>
    <w:link w:val="BodyText"/>
    <w:rsid w:val="0009455C"/>
    <w:rPr>
      <w:lang w:val="en-US" w:eastAsia="en-US"/>
    </w:rPr>
  </w:style>
  <w:style w:type="paragraph" w:styleId="EndnoteText">
    <w:name w:val="endnote text"/>
    <w:basedOn w:val="Normal"/>
    <w:link w:val="EndnoteTextChar"/>
    <w:rsid w:val="0009455C"/>
    <w:pPr>
      <w:widowControl w:val="0"/>
      <w:tabs>
        <w:tab w:val="left" w:pos="-720"/>
      </w:tabs>
      <w:suppressAutoHyphens/>
      <w:overflowPunct w:val="0"/>
      <w:autoSpaceDE w:val="0"/>
      <w:autoSpaceDN w:val="0"/>
      <w:adjustRightInd w:val="0"/>
      <w:ind w:left="0"/>
      <w:jc w:val="left"/>
      <w:textAlignment w:val="baseline"/>
    </w:pPr>
    <w:rPr>
      <w:rFonts w:ascii="Arial" w:hAnsi="Arial"/>
      <w:lang w:eastAsia="en-US"/>
    </w:rPr>
  </w:style>
  <w:style w:type="character" w:customStyle="1" w:styleId="EndnoteTextChar">
    <w:name w:val="Endnote Text Char"/>
    <w:link w:val="EndnoteText"/>
    <w:rsid w:val="0009455C"/>
    <w:rPr>
      <w:rFonts w:ascii="Arial" w:hAnsi="Arial"/>
      <w:sz w:val="24"/>
      <w:lang w:val="en-US" w:eastAsia="en-US"/>
    </w:rPr>
  </w:style>
  <w:style w:type="paragraph" w:styleId="CommentText">
    <w:name w:val="annotation text"/>
    <w:basedOn w:val="Normal"/>
    <w:link w:val="CommentTextChar"/>
    <w:rsid w:val="0009455C"/>
    <w:pPr>
      <w:widowControl w:val="0"/>
      <w:ind w:left="0"/>
      <w:jc w:val="left"/>
    </w:pPr>
    <w:rPr>
      <w:rFonts w:ascii="Times New Roman" w:hAnsi="Times New Roman"/>
      <w:snapToGrid w:val="0"/>
      <w:sz w:val="20"/>
      <w:lang w:eastAsia="en-US"/>
    </w:rPr>
  </w:style>
  <w:style w:type="character" w:customStyle="1" w:styleId="CommentTextChar">
    <w:name w:val="Comment Text Char"/>
    <w:link w:val="CommentText"/>
    <w:rsid w:val="0009455C"/>
    <w:rPr>
      <w:snapToGrid w:val="0"/>
      <w:lang w:eastAsia="en-US"/>
    </w:rPr>
  </w:style>
  <w:style w:type="character" w:customStyle="1" w:styleId="FooterChar">
    <w:name w:val="Footer Char"/>
    <w:link w:val="Footer"/>
    <w:uiPriority w:val="99"/>
    <w:rsid w:val="00B3689D"/>
    <w:rPr>
      <w:rFonts w:ascii="CG Times" w:hAnsi="CG Times"/>
      <w:sz w:val="24"/>
      <w:lang w:val="en-US" w:eastAsia="nl-NL"/>
    </w:rPr>
  </w:style>
  <w:style w:type="paragraph" w:customStyle="1" w:styleId="FormAgreement-Body">
    <w:name w:val="Form Agreement - Body"/>
    <w:basedOn w:val="Normal"/>
    <w:link w:val="FormAgreement-BodyChar"/>
    <w:rsid w:val="00417599"/>
    <w:pPr>
      <w:tabs>
        <w:tab w:val="left" w:pos="4860"/>
        <w:tab w:val="left" w:pos="5400"/>
        <w:tab w:val="left" w:pos="6480"/>
        <w:tab w:val="left" w:pos="10800"/>
      </w:tabs>
      <w:spacing w:after="60"/>
      <w:ind w:left="0" w:firstLine="432"/>
    </w:pPr>
    <w:rPr>
      <w:rFonts w:ascii="Arial Narrow" w:hAnsi="Arial Narrow"/>
      <w:sz w:val="18"/>
      <w:szCs w:val="24"/>
      <w:lang w:eastAsia="en-US"/>
    </w:rPr>
  </w:style>
  <w:style w:type="character" w:customStyle="1" w:styleId="FormAgreement-BodyChar">
    <w:name w:val="Form Agreement - Body Char"/>
    <w:link w:val="FormAgreement-Body"/>
    <w:rsid w:val="00417599"/>
    <w:rPr>
      <w:rFonts w:ascii="Arial Narrow" w:hAnsi="Arial Narrow"/>
      <w:sz w:val="18"/>
      <w:szCs w:val="24"/>
      <w:lang w:val="en-US" w:eastAsia="en-US"/>
    </w:rPr>
  </w:style>
  <w:style w:type="paragraph" w:customStyle="1" w:styleId="gmail-m2889862019547554549m-2704372591836806497gmail-m2304243671439151664msolistparagraph">
    <w:name w:val="gmail-m_2889862019547554549m_-2704372591836806497gmail-m2304243671439151664msolistparagraph"/>
    <w:basedOn w:val="Normal"/>
    <w:rsid w:val="009527C8"/>
    <w:pPr>
      <w:spacing w:before="100" w:beforeAutospacing="1" w:after="100" w:afterAutospacing="1"/>
      <w:ind w:left="0"/>
      <w:jc w:val="left"/>
    </w:pPr>
    <w:rPr>
      <w:rFonts w:ascii="Times New Roman" w:eastAsiaTheme="minorHAnsi" w:hAnsi="Times New Roman"/>
      <w:szCs w:val="24"/>
      <w:lang w:val="en-GB" w:eastAsia="en-GB"/>
    </w:rPr>
  </w:style>
  <w:style w:type="paragraph" w:styleId="BalloonText">
    <w:name w:val="Balloon Text"/>
    <w:basedOn w:val="Normal"/>
    <w:link w:val="BalloonTextChar"/>
    <w:uiPriority w:val="99"/>
    <w:semiHidden/>
    <w:unhideWhenUsed/>
    <w:rsid w:val="00476B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BD0"/>
    <w:rPr>
      <w:rFonts w:ascii="Segoe UI" w:hAnsi="Segoe UI" w:cs="Segoe UI"/>
      <w:sz w:val="18"/>
      <w:szCs w:val="18"/>
      <w:lang w:val="en-US"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058386">
      <w:bodyDiv w:val="1"/>
      <w:marLeft w:val="0"/>
      <w:marRight w:val="0"/>
      <w:marTop w:val="0"/>
      <w:marBottom w:val="0"/>
      <w:divBdr>
        <w:top w:val="none" w:sz="0" w:space="0" w:color="auto"/>
        <w:left w:val="none" w:sz="0" w:space="0" w:color="auto"/>
        <w:bottom w:val="none" w:sz="0" w:space="0" w:color="auto"/>
        <w:right w:val="none" w:sz="0" w:space="0" w:color="auto"/>
      </w:divBdr>
    </w:div>
    <w:div w:id="326905213">
      <w:bodyDiv w:val="1"/>
      <w:marLeft w:val="0"/>
      <w:marRight w:val="0"/>
      <w:marTop w:val="0"/>
      <w:marBottom w:val="0"/>
      <w:divBdr>
        <w:top w:val="none" w:sz="0" w:space="0" w:color="auto"/>
        <w:left w:val="none" w:sz="0" w:space="0" w:color="auto"/>
        <w:bottom w:val="none" w:sz="0" w:space="0" w:color="auto"/>
        <w:right w:val="none" w:sz="0" w:space="0" w:color="auto"/>
      </w:divBdr>
    </w:div>
    <w:div w:id="909773562">
      <w:bodyDiv w:val="1"/>
      <w:marLeft w:val="0"/>
      <w:marRight w:val="0"/>
      <w:marTop w:val="0"/>
      <w:marBottom w:val="0"/>
      <w:divBdr>
        <w:top w:val="none" w:sz="0" w:space="0" w:color="auto"/>
        <w:left w:val="none" w:sz="0" w:space="0" w:color="auto"/>
        <w:bottom w:val="none" w:sz="0" w:space="0" w:color="auto"/>
        <w:right w:val="none" w:sz="0" w:space="0" w:color="auto"/>
      </w:divBdr>
    </w:div>
    <w:div w:id="1579974098">
      <w:bodyDiv w:val="1"/>
      <w:marLeft w:val="0"/>
      <w:marRight w:val="0"/>
      <w:marTop w:val="0"/>
      <w:marBottom w:val="0"/>
      <w:divBdr>
        <w:top w:val="none" w:sz="0" w:space="0" w:color="auto"/>
        <w:left w:val="none" w:sz="0" w:space="0" w:color="auto"/>
        <w:bottom w:val="none" w:sz="0" w:space="0" w:color="auto"/>
        <w:right w:val="none" w:sz="0" w:space="0" w:color="auto"/>
      </w:divBdr>
    </w:div>
    <w:div w:id="1718699065">
      <w:bodyDiv w:val="1"/>
      <w:marLeft w:val="0"/>
      <w:marRight w:val="0"/>
      <w:marTop w:val="0"/>
      <w:marBottom w:val="0"/>
      <w:divBdr>
        <w:top w:val="none" w:sz="0" w:space="0" w:color="auto"/>
        <w:left w:val="none" w:sz="0" w:space="0" w:color="auto"/>
        <w:bottom w:val="none" w:sz="0" w:space="0" w:color="auto"/>
        <w:right w:val="none" w:sz="0" w:space="0" w:color="auto"/>
      </w:divBdr>
    </w:div>
    <w:div w:id="189153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26230B-E501-408E-828E-58D3183F4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5784</Words>
  <Characters>28924</Characters>
  <Application>Microsoft Office Word</Application>
  <DocSecurity>0</DocSecurity>
  <Lines>241</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mr</vt:lpstr>
      <vt:lpstr>mr</vt:lpstr>
    </vt:vector>
  </TitlesOfParts>
  <Company>Kantoor Mr. van Zijl B.V.</Company>
  <LinksUpToDate>false</LinksUpToDate>
  <CharactersWithSpaces>34639</CharactersWithSpaces>
  <SharedDoc>false</SharedDoc>
  <HLinks>
    <vt:vector size="18" baseType="variant">
      <vt:variant>
        <vt:i4>3211325</vt:i4>
      </vt:variant>
      <vt:variant>
        <vt:i4>6</vt:i4>
      </vt:variant>
      <vt:variant>
        <vt:i4>0</vt:i4>
      </vt:variant>
      <vt:variant>
        <vt:i4>5</vt:i4>
      </vt:variant>
      <vt:variant>
        <vt:lpwstr>http://eweb.verizon.com/bpage/policies/cpi810_12_compliance.shtml</vt:lpwstr>
      </vt:variant>
      <vt:variant>
        <vt:lpwstr/>
      </vt:variant>
      <vt:variant>
        <vt:i4>4587521</vt:i4>
      </vt:variant>
      <vt:variant>
        <vt:i4>3</vt:i4>
      </vt:variant>
      <vt:variant>
        <vt:i4>0</vt:i4>
      </vt:variant>
      <vt:variant>
        <vt:i4>5</vt:i4>
      </vt:variant>
      <vt:variant>
        <vt:lpwstr>http://www22.verizon.com/ethics/</vt:lpwstr>
      </vt:variant>
      <vt:variant>
        <vt:lpwstr/>
      </vt:variant>
      <vt:variant>
        <vt:i4>5439580</vt:i4>
      </vt:variant>
      <vt:variant>
        <vt:i4>0</vt:i4>
      </vt:variant>
      <vt:variant>
        <vt:i4>0</vt:i4>
      </vt:variant>
      <vt:variant>
        <vt:i4>5</vt:i4>
      </vt:variant>
      <vt:variant>
        <vt:lpwstr>https://www.verizonguideline.com/clientInfo/709/VerizonCC.pdf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Marijke Spruit</dc:creator>
  <cp:lastModifiedBy>Amit Danan</cp:lastModifiedBy>
  <cp:revision>5</cp:revision>
  <cp:lastPrinted>2016-03-04T17:10:00Z</cp:lastPrinted>
  <dcterms:created xsi:type="dcterms:W3CDTF">2016-12-25T07:56:00Z</dcterms:created>
  <dcterms:modified xsi:type="dcterms:W3CDTF">2017-01-12T16:52:00Z</dcterms:modified>
</cp:coreProperties>
</file>