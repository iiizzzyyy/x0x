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text" w:horzAnchor="margin" w:tblpY="151"/>
        <w:tblW w:w="0" w:type="auto"/>
        <w:tblLook w:val="01E0" w:firstRow="1" w:lastRow="1" w:firstColumn="1" w:lastColumn="1" w:noHBand="0" w:noVBand="0"/>
      </w:tblPr>
      <w:tblGrid>
        <w:gridCol w:w="7441"/>
        <w:gridCol w:w="2424"/>
      </w:tblGrid>
      <w:tr w:rsidR="00E17758" w:rsidRPr="00504226" w14:paraId="3E70A811" w14:textId="2FC839E9" w:rsidTr="006310A6">
        <w:trPr>
          <w:trHeight w:val="991"/>
        </w:trPr>
        <w:tc>
          <w:tcPr>
            <w:tcW w:w="7441" w:type="dxa"/>
            <w:shd w:val="clear" w:color="auto" w:fill="auto"/>
            <w:vAlign w:val="center"/>
          </w:tcPr>
          <w:p w14:paraId="664232D8" w14:textId="119802BB" w:rsidR="00E17758" w:rsidRPr="00504226" w:rsidRDefault="00E17758" w:rsidP="00E17758">
            <w:pPr>
              <w:autoSpaceDE w:val="0"/>
              <w:autoSpaceDN w:val="0"/>
              <w:jc w:val="right"/>
              <w:rPr>
                <w:rFonts w:ascii="ＭＳ Ｐゴシック" w:hAnsi="ＭＳ Ｐゴシック" w:cs="Arial"/>
                <w:bCs/>
                <w:color w:val="000000"/>
              </w:rPr>
            </w:pPr>
            <w:r w:rsidRPr="00504226">
              <w:rPr>
                <w:rFonts w:ascii="ＭＳ Ｐゴシック" w:hAnsi="ＭＳ Ｐゴシック" w:cs="Arial" w:hint="eastAsia"/>
                <w:bCs/>
                <w:noProof/>
                <w:color w:val="000000"/>
                <w:sz w:val="18"/>
                <w:szCs w:val="18"/>
              </w:rPr>
              <w:drawing>
                <wp:anchor distT="0" distB="0" distL="114300" distR="114300" simplePos="0" relativeHeight="251641344" behindDoc="0" locked="0" layoutInCell="1" allowOverlap="1" wp14:anchorId="73CEF513" wp14:editId="5FBA9BA9">
                  <wp:simplePos x="0" y="0"/>
                  <wp:positionH relativeFrom="column">
                    <wp:posOffset>127635</wp:posOffset>
                  </wp:positionH>
                  <wp:positionV relativeFrom="paragraph">
                    <wp:posOffset>65405</wp:posOffset>
                  </wp:positionV>
                  <wp:extent cx="1828800" cy="46164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61645"/>
                          </a:xfrm>
                          <a:prstGeom prst="rect">
                            <a:avLst/>
                          </a:prstGeom>
                          <a:noFill/>
                        </pic:spPr>
                      </pic:pic>
                    </a:graphicData>
                  </a:graphic>
                  <wp14:sizeRelH relativeFrom="page">
                    <wp14:pctWidth>0</wp14:pctWidth>
                  </wp14:sizeRelH>
                  <wp14:sizeRelV relativeFrom="page">
                    <wp14:pctHeight>0</wp14:pctHeight>
                  </wp14:sizeRelV>
                </wp:anchor>
              </w:drawing>
            </w:r>
          </w:p>
        </w:tc>
        <w:tc>
          <w:tcPr>
            <w:tcW w:w="2424" w:type="dxa"/>
            <w:shd w:val="clear" w:color="auto" w:fill="auto"/>
            <w:vAlign w:val="center"/>
          </w:tcPr>
          <w:p w14:paraId="14A5659C" w14:textId="77777777" w:rsidR="00E17758" w:rsidRPr="00504226" w:rsidRDefault="00E17758" w:rsidP="006310A6">
            <w:pPr>
              <w:autoSpaceDE w:val="0"/>
              <w:autoSpaceDN w:val="0"/>
              <w:spacing w:line="240" w:lineRule="atLeast"/>
              <w:jc w:val="distribute"/>
              <w:rPr>
                <w:rFonts w:ascii="ＭＳ Ｐゴシック" w:hAnsi="ＭＳ Ｐゴシック" w:cs="Arial"/>
                <w:bCs/>
                <w:color w:val="000000"/>
              </w:rPr>
            </w:pPr>
            <w:r w:rsidRPr="00504226">
              <w:rPr>
                <w:rFonts w:ascii="ＭＳ Ｐゴシック" w:hAnsi="ＭＳ Ｐゴシック" w:cs="Arial" w:hint="eastAsia"/>
                <w:bCs/>
                <w:color w:val="000000"/>
              </w:rPr>
              <w:t xml:space="preserve">アルテック株式会社　　</w:t>
            </w:r>
          </w:p>
          <w:p w14:paraId="2837BCAF" w14:textId="768ADA87" w:rsidR="00E17758" w:rsidRPr="00E616A4" w:rsidRDefault="00E17758" w:rsidP="006310A6">
            <w:pPr>
              <w:autoSpaceDE w:val="0"/>
              <w:autoSpaceDN w:val="0"/>
              <w:spacing w:line="240" w:lineRule="atLeast"/>
              <w:jc w:val="distribute"/>
              <w:rPr>
                <w:rFonts w:ascii="ＭＳ Ｐゴシック" w:hAnsi="ＭＳ Ｐゴシック" w:cs="Arial"/>
                <w:bCs/>
                <w:color w:val="000000"/>
                <w:highlight w:val="yellow"/>
              </w:rPr>
            </w:pPr>
            <w:r w:rsidRPr="00E616A4">
              <w:rPr>
                <w:rFonts w:ascii="ＭＳ Ｐゴシック" w:hAnsi="ＭＳ Ｐゴシック" w:cs="Arial" w:hint="eastAsia"/>
                <w:bCs/>
                <w:color w:val="000000"/>
                <w:highlight w:val="yellow"/>
              </w:rPr>
              <w:t>デジタルプリンタ</w:t>
            </w:r>
            <w:r w:rsidR="00203E76">
              <w:rPr>
                <w:rFonts w:ascii="ＭＳ Ｐゴシック" w:hAnsi="ＭＳ Ｐゴシック" w:cs="Arial" w:hint="eastAsia"/>
                <w:bCs/>
                <w:color w:val="000000"/>
                <w:highlight w:val="yellow"/>
              </w:rPr>
              <w:t>営業</w:t>
            </w:r>
            <w:r w:rsidRPr="00E616A4">
              <w:rPr>
                <w:rFonts w:ascii="ＭＳ Ｐゴシック" w:hAnsi="ＭＳ Ｐゴシック" w:cs="Arial" w:hint="eastAsia"/>
                <w:bCs/>
                <w:color w:val="000000"/>
                <w:highlight w:val="yellow"/>
              </w:rPr>
              <w:t>部</w:t>
            </w:r>
          </w:p>
          <w:p w14:paraId="7D4E4316" w14:textId="77777777" w:rsidR="00E17758" w:rsidRPr="00504226" w:rsidRDefault="00E17758" w:rsidP="006310A6">
            <w:pPr>
              <w:autoSpaceDE w:val="0"/>
              <w:autoSpaceDN w:val="0"/>
              <w:spacing w:line="240" w:lineRule="atLeast"/>
              <w:jc w:val="distribute"/>
              <w:rPr>
                <w:rFonts w:ascii="ＭＳ Ｐゴシック" w:hAnsi="ＭＳ Ｐゴシック" w:cs="Arial"/>
                <w:bCs/>
                <w:color w:val="000000"/>
              </w:rPr>
            </w:pPr>
            <w:r w:rsidRPr="00E616A4">
              <w:rPr>
                <w:rFonts w:ascii="ＭＳ Ｐゴシック" w:hAnsi="ＭＳ Ｐゴシック" w:cs="Arial"/>
                <w:bCs/>
                <w:color w:val="000000"/>
                <w:highlight w:val="yellow"/>
              </w:rPr>
              <w:t>3Dプリンタ営業</w:t>
            </w:r>
            <w:r w:rsidRPr="00E616A4">
              <w:rPr>
                <w:rFonts w:ascii="ＭＳ Ｐゴシック" w:hAnsi="ＭＳ Ｐゴシック" w:cs="Arial" w:hint="eastAsia"/>
                <w:bCs/>
                <w:color w:val="000000"/>
                <w:highlight w:val="yellow"/>
              </w:rPr>
              <w:t>課</w:t>
            </w:r>
          </w:p>
        </w:tc>
      </w:tr>
    </w:tbl>
    <w:tbl>
      <w:tblPr>
        <w:tblW w:w="0" w:type="auto"/>
        <w:tblLook w:val="01E0" w:firstRow="1" w:lastRow="1" w:firstColumn="1" w:lastColumn="1" w:noHBand="0" w:noVBand="0"/>
      </w:tblPr>
      <w:tblGrid>
        <w:gridCol w:w="7439"/>
        <w:gridCol w:w="2426"/>
      </w:tblGrid>
      <w:tr w:rsidR="003926EB" w:rsidRPr="00504226" w14:paraId="774250E0" w14:textId="77777777" w:rsidTr="006310A6">
        <w:trPr>
          <w:trHeight w:val="564"/>
        </w:trPr>
        <w:tc>
          <w:tcPr>
            <w:tcW w:w="7596" w:type="dxa"/>
            <w:shd w:val="clear" w:color="auto" w:fill="auto"/>
            <w:vAlign w:val="bottom"/>
          </w:tcPr>
          <w:p w14:paraId="0FE4D150" w14:textId="013B5F35" w:rsidR="003926EB" w:rsidRPr="00504226" w:rsidRDefault="00E17758" w:rsidP="00C158BA">
            <w:pPr>
              <w:autoSpaceDE w:val="0"/>
              <w:autoSpaceDN w:val="0"/>
              <w:rPr>
                <w:rFonts w:ascii="ＭＳ Ｐゴシック" w:hAnsi="ＭＳ Ｐゴシック" w:cs="Arial"/>
                <w:bCs/>
                <w:color w:val="000000"/>
              </w:rPr>
            </w:pPr>
            <w:r w:rsidRPr="00504226">
              <w:rPr>
                <w:rFonts w:ascii="ＭＳ Ｐゴシック" w:hAnsi="ＭＳ Ｐゴシック" w:hint="eastAsia"/>
                <w:bCs/>
                <w:color w:val="000000"/>
              </w:rPr>
              <w:t>報道関係各位</w:t>
            </w:r>
          </w:p>
        </w:tc>
        <w:tc>
          <w:tcPr>
            <w:tcW w:w="2467" w:type="dxa"/>
            <w:shd w:val="clear" w:color="auto" w:fill="auto"/>
            <w:vAlign w:val="bottom"/>
          </w:tcPr>
          <w:p w14:paraId="583EAB66" w14:textId="1452279E" w:rsidR="003926EB" w:rsidRPr="00504226" w:rsidRDefault="00E17758" w:rsidP="00E616A4">
            <w:pPr>
              <w:autoSpaceDE w:val="0"/>
              <w:autoSpaceDN w:val="0"/>
              <w:jc w:val="right"/>
              <w:rPr>
                <w:rFonts w:ascii="ＭＳ Ｐゴシック" w:hAnsi="ＭＳ Ｐゴシック" w:cs="Arial"/>
                <w:bCs/>
                <w:color w:val="000000"/>
              </w:rPr>
            </w:pPr>
            <w:r w:rsidRPr="00504226">
              <w:rPr>
                <w:rFonts w:ascii="ＭＳ Ｐゴシック" w:hAnsi="ＭＳ Ｐゴシック" w:cs="Arial"/>
                <w:bCs/>
                <w:color w:val="000000"/>
              </w:rPr>
              <w:t>201</w:t>
            </w:r>
            <w:r w:rsidR="00373255">
              <w:rPr>
                <w:rFonts w:ascii="ＭＳ Ｐゴシック" w:hAnsi="ＭＳ Ｐゴシック" w:cs="Arial" w:hint="eastAsia"/>
                <w:bCs/>
                <w:color w:val="000000"/>
              </w:rPr>
              <w:t>7</w:t>
            </w:r>
            <w:r w:rsidRPr="00504226">
              <w:rPr>
                <w:rFonts w:ascii="ＭＳ Ｐゴシック" w:hAnsi="ＭＳ Ｐゴシック" w:cs="Arial"/>
                <w:bCs/>
                <w:color w:val="000000"/>
              </w:rPr>
              <w:t>年</w:t>
            </w:r>
            <w:r w:rsidR="00373255">
              <w:rPr>
                <w:rFonts w:ascii="ＭＳ Ｐゴシック" w:hAnsi="ＭＳ Ｐゴシック" w:cs="Arial" w:hint="eastAsia"/>
                <w:bCs/>
                <w:color w:val="000000"/>
              </w:rPr>
              <w:t>2</w:t>
            </w:r>
            <w:r w:rsidRPr="00504226">
              <w:rPr>
                <w:rFonts w:ascii="ＭＳ Ｐゴシック" w:hAnsi="ＭＳ Ｐゴシック" w:cs="Arial" w:hint="eastAsia"/>
                <w:bCs/>
                <w:color w:val="000000"/>
              </w:rPr>
              <w:t>月</w:t>
            </w:r>
            <w:r w:rsidR="00373255">
              <w:rPr>
                <w:rFonts w:ascii="ＭＳ Ｐゴシック" w:hAnsi="ＭＳ Ｐゴシック" w:cs="Arial" w:hint="eastAsia"/>
                <w:bCs/>
                <w:color w:val="000000"/>
              </w:rPr>
              <w:t>8</w:t>
            </w:r>
            <w:r w:rsidRPr="00504226">
              <w:rPr>
                <w:rFonts w:ascii="ＭＳ Ｐゴシック" w:hAnsi="ＭＳ Ｐゴシック" w:cs="Arial" w:hint="eastAsia"/>
                <w:bCs/>
                <w:color w:val="000000"/>
              </w:rPr>
              <w:t>日</w:t>
            </w:r>
          </w:p>
        </w:tc>
      </w:tr>
    </w:tbl>
    <w:p w14:paraId="4625A5FF" w14:textId="7FA7EF90" w:rsidR="00C944B0" w:rsidRPr="00504226" w:rsidRDefault="007F2DCA" w:rsidP="00B463A0">
      <w:pPr>
        <w:autoSpaceDE w:val="0"/>
        <w:autoSpaceDN w:val="0"/>
        <w:rPr>
          <w:rFonts w:ascii="ＭＳ Ｐゴシック" w:hAnsi="ＭＳ Ｐゴシック"/>
          <w:bCs/>
          <w:color w:val="000000"/>
        </w:rPr>
      </w:pPr>
      <w:r w:rsidRPr="00504226">
        <w:rPr>
          <w:rFonts w:ascii="ＭＳ Ｐゴシック" w:hAnsi="ＭＳ Ｐゴシック" w:hint="eastAsia"/>
          <w:bCs/>
          <w:color w:val="000000"/>
        </w:rPr>
        <w:t xml:space="preserve">　　　　　　　</w:t>
      </w:r>
      <w:r w:rsidR="005C5548" w:rsidRPr="00504226">
        <w:rPr>
          <w:rFonts w:ascii="ＭＳ Ｐゴシック" w:hAnsi="ＭＳ Ｐゴシック" w:hint="eastAsia"/>
          <w:bCs/>
          <w:color w:val="000000"/>
        </w:rPr>
        <w:t xml:space="preserve">　　　　　　　　</w:t>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r w:rsidR="00E17758" w:rsidRPr="00504226">
        <w:rPr>
          <w:rFonts w:ascii="ＭＳ Ｐゴシック" w:hAnsi="ＭＳ Ｐゴシック"/>
          <w:bCs/>
          <w:color w:val="000000"/>
        </w:rPr>
        <w:tab/>
      </w:r>
    </w:p>
    <w:p w14:paraId="6CF21135" w14:textId="7F9591F9" w:rsidR="00DD3034" w:rsidDel="00655760" w:rsidRDefault="00881BF5" w:rsidP="00BF1CAC">
      <w:pPr>
        <w:ind w:right="44"/>
        <w:jc w:val="center"/>
        <w:rPr>
          <w:del w:id="0" w:author="福井 公亮" w:date="2017-02-06T10:40:00Z"/>
          <w:rFonts w:ascii="ＭＳ Ｐゴシック" w:hAnsi="ＭＳ Ｐゴシック" w:cs="Arial"/>
          <w:b/>
          <w:sz w:val="32"/>
          <w:szCs w:val="32"/>
        </w:rPr>
      </w:pPr>
      <w:del w:id="1" w:author="福井 公亮" w:date="2017-02-06T10:41:00Z">
        <w:r w:rsidRPr="003223DF" w:rsidDel="00655760">
          <w:rPr>
            <w:rFonts w:ascii="ＭＳ Ｐゴシック" w:hAnsi="ＭＳ Ｐゴシック" w:cs="Arial" w:hint="eastAsia"/>
            <w:b/>
            <w:sz w:val="32"/>
            <w:szCs w:val="32"/>
          </w:rPr>
          <w:delText>アルテック</w:delText>
        </w:r>
        <w:r w:rsidR="00BF1CAC" w:rsidDel="00655760">
          <w:rPr>
            <w:rFonts w:ascii="ＭＳ Ｐゴシック" w:hAnsi="ＭＳ Ｐゴシック" w:cs="Arial" w:hint="eastAsia"/>
            <w:b/>
            <w:sz w:val="32"/>
            <w:szCs w:val="32"/>
          </w:rPr>
          <w:delText>株式会社、</w:delText>
        </w:r>
      </w:del>
      <w:ins w:id="2" w:author="福井 公亮" w:date="2017-02-06T10:40:00Z">
        <w:r w:rsidR="00655760">
          <w:rPr>
            <w:rFonts w:ascii="ＭＳ Ｐゴシック" w:hAnsi="ＭＳ Ｐゴシック" w:cs="Arial" w:hint="eastAsia"/>
            <w:b/>
            <w:sz w:val="32"/>
            <w:szCs w:val="32"/>
          </w:rPr>
          <w:t>Start Distributing Massivit 1800</w:t>
        </w:r>
      </w:ins>
    </w:p>
    <w:p w14:paraId="2F347003" w14:textId="2EC697B7" w:rsidR="00DC23DB" w:rsidRPr="00BF1CAC" w:rsidRDefault="00373255" w:rsidP="00655760">
      <w:pPr>
        <w:ind w:right="44"/>
        <w:jc w:val="center"/>
        <w:rPr>
          <w:rFonts w:ascii="ＭＳ Ｐゴシック" w:hAnsi="ＭＳ Ｐゴシック" w:cs="Arial"/>
          <w:b/>
          <w:sz w:val="32"/>
          <w:szCs w:val="32"/>
        </w:rPr>
      </w:pPr>
      <w:del w:id="3" w:author="福井 公亮" w:date="2017-02-06T10:40:00Z">
        <w:r w:rsidDel="00655760">
          <w:rPr>
            <w:rFonts w:ascii="ＭＳ Ｐゴシック" w:hAnsi="ＭＳ Ｐゴシック" w:cs="Arial" w:hint="eastAsia"/>
            <w:b/>
            <w:sz w:val="32"/>
            <w:szCs w:val="32"/>
          </w:rPr>
          <w:delText>Massivit</w:delText>
        </w:r>
        <w:r w:rsidR="009A5FCD" w:rsidDel="00655760">
          <w:rPr>
            <w:rFonts w:ascii="ＭＳ Ｐゴシック" w:hAnsi="ＭＳ Ｐゴシック" w:cs="Arial" w:hint="eastAsia"/>
            <w:b/>
            <w:sz w:val="32"/>
            <w:szCs w:val="32"/>
          </w:rPr>
          <w:delText>社</w:delText>
        </w:r>
        <w:r w:rsidR="0039738A" w:rsidDel="00655760">
          <w:rPr>
            <w:rFonts w:ascii="ＭＳ Ｐゴシック" w:hAnsi="ＭＳ Ｐゴシック" w:cs="Arial" w:hint="eastAsia"/>
            <w:b/>
            <w:sz w:val="32"/>
            <w:szCs w:val="32"/>
          </w:rPr>
          <w:delText>製3</w:delText>
        </w:r>
        <w:r w:rsidR="00867AFA" w:rsidDel="00655760">
          <w:rPr>
            <w:rFonts w:ascii="ＭＳ Ｐゴシック" w:hAnsi="ＭＳ Ｐゴシック" w:cs="Arial" w:hint="eastAsia"/>
            <w:b/>
            <w:sz w:val="32"/>
            <w:szCs w:val="32"/>
          </w:rPr>
          <w:delText>Dプリンタ</w:delText>
        </w:r>
        <w:r w:rsidR="0039738A" w:rsidDel="00655760">
          <w:rPr>
            <w:rFonts w:ascii="ＭＳ Ｐゴシック" w:hAnsi="ＭＳ Ｐゴシック" w:cs="Arial" w:hint="eastAsia"/>
            <w:b/>
            <w:sz w:val="32"/>
            <w:szCs w:val="32"/>
          </w:rPr>
          <w:delText>の</w:delText>
        </w:r>
        <w:r w:rsidR="00DD3034" w:rsidDel="00655760">
          <w:rPr>
            <w:rFonts w:ascii="ＭＳ Ｐゴシック" w:hAnsi="ＭＳ Ｐゴシック" w:cs="Arial" w:hint="eastAsia"/>
            <w:b/>
            <w:sz w:val="32"/>
            <w:szCs w:val="32"/>
          </w:rPr>
          <w:delText>国内</w:delText>
        </w:r>
        <w:r w:rsidR="00867AFA" w:rsidDel="00655760">
          <w:rPr>
            <w:rFonts w:ascii="ＭＳ Ｐゴシック" w:hAnsi="ＭＳ Ｐゴシック" w:cs="Arial" w:hint="eastAsia"/>
            <w:b/>
            <w:sz w:val="32"/>
            <w:szCs w:val="32"/>
          </w:rPr>
          <w:delText>取</w:delText>
        </w:r>
        <w:r w:rsidR="00EC12CF" w:rsidDel="00655760">
          <w:rPr>
            <w:rFonts w:ascii="ＭＳ Ｐゴシック" w:hAnsi="ＭＳ Ｐゴシック" w:cs="Arial" w:hint="eastAsia"/>
            <w:b/>
            <w:sz w:val="32"/>
            <w:szCs w:val="32"/>
          </w:rPr>
          <w:delText>り</w:delText>
        </w:r>
        <w:r w:rsidR="00867AFA" w:rsidDel="00655760">
          <w:rPr>
            <w:rFonts w:ascii="ＭＳ Ｐゴシック" w:hAnsi="ＭＳ Ｐゴシック" w:cs="Arial" w:hint="eastAsia"/>
            <w:b/>
            <w:sz w:val="32"/>
            <w:szCs w:val="32"/>
          </w:rPr>
          <w:delText>扱い</w:delText>
        </w:r>
        <w:r w:rsidR="00881BF5" w:rsidRPr="003223DF" w:rsidDel="00655760">
          <w:rPr>
            <w:rFonts w:ascii="ＭＳ Ｐゴシック" w:hAnsi="ＭＳ Ｐゴシック" w:cs="Arial" w:hint="eastAsia"/>
            <w:b/>
            <w:sz w:val="32"/>
            <w:szCs w:val="32"/>
          </w:rPr>
          <w:delText>を開始</w:delText>
        </w:r>
        <w:r w:rsidR="00AD5650" w:rsidRPr="003223DF" w:rsidDel="00655760">
          <w:rPr>
            <w:rFonts w:ascii="ＭＳ Ｐゴシック" w:hAnsi="ＭＳ Ｐゴシック" w:cs="Arial" w:hint="eastAsia"/>
            <w:b/>
            <w:sz w:val="32"/>
            <w:szCs w:val="32"/>
          </w:rPr>
          <w:delText>！</w:delText>
        </w:r>
      </w:del>
    </w:p>
    <w:p w14:paraId="5AF85BE5" w14:textId="2EC0C546" w:rsidR="00AF0D56" w:rsidRPr="00504226" w:rsidRDefault="00AF0D56" w:rsidP="00FF4469">
      <w:pPr>
        <w:pStyle w:val="a5"/>
        <w:tabs>
          <w:tab w:val="left" w:pos="2445"/>
          <w:tab w:val="left" w:pos="2535"/>
        </w:tabs>
        <w:ind w:firstLineChars="100" w:firstLine="200"/>
        <w:jc w:val="both"/>
        <w:rPr>
          <w:rFonts w:ascii="ＭＳ Ｐゴシック" w:hAnsi="ＭＳ Ｐゴシック"/>
          <w:sz w:val="20"/>
        </w:rPr>
      </w:pPr>
    </w:p>
    <w:p w14:paraId="51126AF0" w14:textId="56FF4D27" w:rsidR="000D32C0" w:rsidRDefault="00655760" w:rsidP="00674CD1">
      <w:pPr>
        <w:pStyle w:val="a5"/>
        <w:tabs>
          <w:tab w:val="left" w:pos="2445"/>
          <w:tab w:val="left" w:pos="2535"/>
        </w:tabs>
        <w:ind w:firstLineChars="100" w:firstLine="200"/>
        <w:jc w:val="both"/>
        <w:rPr>
          <w:rFonts w:ascii="ＭＳ Ｐゴシック" w:hAnsi="ＭＳ Ｐゴシック"/>
          <w:sz w:val="20"/>
        </w:rPr>
      </w:pPr>
      <w:ins w:id="4" w:author="福井 公亮" w:date="2017-02-06T10:43:00Z">
        <w:r>
          <w:rPr>
            <w:rFonts w:ascii="ＭＳ Ｐゴシック" w:hAnsi="ＭＳ Ｐゴシック"/>
            <w:sz w:val="20"/>
          </w:rPr>
          <w:t xml:space="preserve">On 8 Feb. </w:t>
        </w:r>
      </w:ins>
      <w:ins w:id="5" w:author="福井 公亮" w:date="2017-02-06T10:41:00Z">
        <w:r>
          <w:rPr>
            <w:rFonts w:ascii="ＭＳ Ｐゴシック" w:hAnsi="ＭＳ Ｐゴシック"/>
            <w:sz w:val="20"/>
          </w:rPr>
          <w:t>Altech Co., Ltd. starts sales of Massivit 1800</w:t>
        </w:r>
      </w:ins>
      <w:ins w:id="6" w:author="福井 公亮" w:date="2017-02-06T10:42:00Z">
        <w:r>
          <w:rPr>
            <w:rFonts w:ascii="ＭＳ Ｐゴシック" w:hAnsi="ＭＳ Ｐゴシック"/>
            <w:sz w:val="20"/>
          </w:rPr>
          <w:t xml:space="preserve"> 3D printer, manufactured by Massivit 3D Printing Technologies Ltd. in </w:t>
        </w:r>
      </w:ins>
      <w:ins w:id="7" w:author="福井 公亮" w:date="2017-02-06T11:17:00Z">
        <w:r w:rsidR="00353740">
          <w:rPr>
            <w:rFonts w:ascii="ＭＳ Ｐゴシック" w:hAnsi="ＭＳ Ｐゴシック"/>
            <w:sz w:val="20"/>
          </w:rPr>
          <w:t>Israel</w:t>
        </w:r>
      </w:ins>
      <w:ins w:id="8" w:author="福井 公亮" w:date="2017-02-06T10:42:00Z">
        <w:r>
          <w:rPr>
            <w:rFonts w:ascii="ＭＳ Ｐゴシック" w:hAnsi="ＭＳ Ｐゴシック"/>
            <w:sz w:val="20"/>
          </w:rPr>
          <w:t>.</w:t>
        </w:r>
      </w:ins>
      <w:ins w:id="9" w:author="福井 公亮" w:date="2017-02-06T10:44:00Z">
        <w:r w:rsidR="00902CE1" w:rsidRPr="004B60CF" w:rsidDel="00902CE1">
          <w:rPr>
            <w:rFonts w:ascii="ＭＳ Ｐゴシック" w:hAnsi="ＭＳ Ｐゴシック" w:hint="eastAsia"/>
            <w:sz w:val="20"/>
          </w:rPr>
          <w:t xml:space="preserve"> </w:t>
        </w:r>
      </w:ins>
      <w:del w:id="10" w:author="福井 公亮" w:date="2017-02-06T10:44:00Z">
        <w:r w:rsidR="00E17758" w:rsidRPr="004B60CF" w:rsidDel="00902CE1">
          <w:rPr>
            <w:rFonts w:ascii="ＭＳ Ｐゴシック" w:hAnsi="ＭＳ Ｐゴシック" w:hint="eastAsia"/>
            <w:sz w:val="20"/>
          </w:rPr>
          <w:delText>アルテック株式会社</w:delText>
        </w:r>
        <w:r w:rsidR="00144D9A" w:rsidRPr="004B60CF" w:rsidDel="00902CE1">
          <w:rPr>
            <w:rFonts w:ascii="ＭＳ Ｐゴシック" w:hAnsi="ＭＳ Ｐゴシック" w:hint="eastAsia"/>
            <w:sz w:val="20"/>
          </w:rPr>
          <w:delText xml:space="preserve"> （</w:delText>
        </w:r>
        <w:r w:rsidR="00E17758" w:rsidRPr="004B60CF" w:rsidDel="00902CE1">
          <w:rPr>
            <w:rFonts w:ascii="ＭＳ Ｐゴシック" w:hAnsi="ＭＳ Ｐゴシック" w:hint="eastAsia"/>
            <w:sz w:val="20"/>
          </w:rPr>
          <w:delText>本社</w:delText>
        </w:r>
        <w:r w:rsidR="006F4B24" w:rsidDel="00902CE1">
          <w:rPr>
            <w:rFonts w:ascii="ＭＳ Ｐゴシック" w:hAnsi="ＭＳ Ｐゴシック" w:hint="eastAsia"/>
            <w:sz w:val="20"/>
          </w:rPr>
          <w:delText>：</w:delText>
        </w:r>
        <w:r w:rsidR="0039220E" w:rsidRPr="0039220E" w:rsidDel="00902CE1">
          <w:rPr>
            <w:rFonts w:ascii="ＭＳ Ｐゴシック" w:hAnsi="ＭＳ Ｐゴシック" w:hint="eastAsia"/>
            <w:sz w:val="20"/>
          </w:rPr>
          <w:delText>東京都中央区</w:delText>
        </w:r>
        <w:r w:rsidR="00E17758" w:rsidRPr="004B60CF" w:rsidDel="00902CE1">
          <w:rPr>
            <w:rFonts w:ascii="ＭＳ Ｐゴシック" w:hAnsi="ＭＳ Ｐゴシック" w:hint="eastAsia"/>
            <w:sz w:val="20"/>
          </w:rPr>
          <w:delText>、代表取締役：張能 徳博</w:delText>
        </w:r>
        <w:r w:rsidR="00144D9A" w:rsidRPr="004B60CF" w:rsidDel="00902CE1">
          <w:rPr>
            <w:rFonts w:ascii="ＭＳ Ｐゴシック" w:hAnsi="ＭＳ Ｐゴシック" w:hint="eastAsia"/>
            <w:sz w:val="20"/>
          </w:rPr>
          <w:delText xml:space="preserve"> </w:delText>
        </w:r>
        <w:r w:rsidR="00FF2536" w:rsidRPr="004B60CF" w:rsidDel="00902CE1">
          <w:rPr>
            <w:rFonts w:ascii="ＭＳ Ｐゴシック" w:hAnsi="ＭＳ Ｐゴシック" w:hint="eastAsia"/>
            <w:sz w:val="20"/>
          </w:rPr>
          <w:delText>（ちょうのう のりひろ）</w:delText>
        </w:r>
        <w:r w:rsidR="00E17758" w:rsidRPr="004B60CF" w:rsidDel="00902CE1">
          <w:rPr>
            <w:rFonts w:ascii="ＭＳ Ｐゴシック" w:hAnsi="ＭＳ Ｐゴシック" w:hint="eastAsia"/>
            <w:sz w:val="20"/>
          </w:rPr>
          <w:delText>、東証一部上場： 証券番号9972、以下アルテック）は</w:delText>
        </w:r>
        <w:r w:rsidR="007B6589" w:rsidRPr="007B6589" w:rsidDel="00902CE1">
          <w:rPr>
            <w:rFonts w:ascii="ＭＳ Ｐゴシック" w:hAnsi="ＭＳ Ｐゴシック"/>
            <w:sz w:val="20"/>
          </w:rPr>
          <w:delText>Massivit 3D Printing Technologies Ltd</w:delText>
        </w:r>
        <w:r w:rsidR="007B6589" w:rsidDel="00902CE1">
          <w:rPr>
            <w:rFonts w:ascii="ＭＳ Ｐゴシック" w:hAnsi="ＭＳ Ｐゴシック"/>
            <w:sz w:val="20"/>
          </w:rPr>
          <w:delText xml:space="preserve">. </w:delText>
        </w:r>
        <w:r w:rsidR="00674CD1" w:rsidRPr="004B60CF" w:rsidDel="00902CE1">
          <w:rPr>
            <w:rFonts w:ascii="ＭＳ Ｐゴシック" w:hAnsi="ＭＳ Ｐゴシック" w:hint="eastAsia"/>
            <w:sz w:val="20"/>
          </w:rPr>
          <w:delText>（本社：</w:delText>
        </w:r>
        <w:r w:rsidR="00373255" w:rsidDel="00902CE1">
          <w:rPr>
            <w:rFonts w:ascii="ＭＳ Ｐゴシック" w:hAnsi="ＭＳ Ｐゴシック" w:hint="eastAsia"/>
            <w:sz w:val="20"/>
          </w:rPr>
          <w:delText>イスラエル</w:delText>
        </w:r>
        <w:r w:rsidR="007B6589" w:rsidDel="00902CE1">
          <w:rPr>
            <w:rFonts w:ascii="ＭＳ Ｐゴシック" w:hAnsi="ＭＳ Ｐゴシック" w:hint="eastAsia"/>
            <w:sz w:val="20"/>
          </w:rPr>
          <w:delText>、以下</w:delText>
        </w:r>
        <w:r w:rsidR="007B6589" w:rsidDel="00902CE1">
          <w:rPr>
            <w:rFonts w:ascii="ＭＳ Ｐゴシック" w:hAnsi="ＭＳ Ｐゴシック"/>
            <w:sz w:val="20"/>
          </w:rPr>
          <w:delText>Massivit</w:delText>
        </w:r>
        <w:r w:rsidR="007B6589" w:rsidRPr="004B60CF" w:rsidDel="00902CE1">
          <w:rPr>
            <w:rFonts w:ascii="ＭＳ Ｐゴシック" w:hAnsi="ＭＳ Ｐゴシック" w:hint="eastAsia"/>
            <w:sz w:val="20"/>
          </w:rPr>
          <w:delText>社</w:delText>
        </w:r>
        <w:r w:rsidR="00674CD1" w:rsidRPr="004B60CF" w:rsidDel="00902CE1">
          <w:rPr>
            <w:rFonts w:ascii="ＭＳ Ｐゴシック" w:hAnsi="ＭＳ Ｐゴシック" w:hint="eastAsia"/>
            <w:sz w:val="20"/>
          </w:rPr>
          <w:delText>）</w:delText>
        </w:r>
        <w:r w:rsidR="006F4B24" w:rsidDel="00902CE1">
          <w:rPr>
            <w:rFonts w:ascii="ＭＳ Ｐゴシック" w:hAnsi="ＭＳ Ｐゴシック" w:hint="eastAsia"/>
            <w:sz w:val="20"/>
          </w:rPr>
          <w:delText>の</w:delText>
        </w:r>
        <w:r w:rsidR="00812917" w:rsidRPr="004B60CF" w:rsidDel="00902CE1">
          <w:rPr>
            <w:rFonts w:ascii="ＭＳ Ｐゴシック" w:hAnsi="ＭＳ Ｐゴシック" w:hint="eastAsia"/>
            <w:sz w:val="20"/>
          </w:rPr>
          <w:delText>3Dプリンタ</w:delText>
        </w:r>
        <w:r w:rsidR="007B6589" w:rsidDel="00902CE1">
          <w:rPr>
            <w:rFonts w:ascii="ＭＳ Ｐゴシック" w:hAnsi="ＭＳ Ｐゴシック" w:hint="eastAsia"/>
            <w:sz w:val="20"/>
          </w:rPr>
          <w:delText>「Massivit 1800」</w:delText>
        </w:r>
        <w:r w:rsidR="00812917" w:rsidRPr="004B60CF" w:rsidDel="00902CE1">
          <w:rPr>
            <w:rFonts w:ascii="ＭＳ Ｐゴシック" w:hAnsi="ＭＳ Ｐゴシック" w:hint="eastAsia"/>
            <w:sz w:val="20"/>
          </w:rPr>
          <w:delText>の国内</w:delText>
        </w:r>
        <w:r w:rsidR="007B6589" w:rsidDel="00902CE1">
          <w:rPr>
            <w:rFonts w:ascii="ＭＳ Ｐゴシック" w:hAnsi="ＭＳ Ｐゴシック" w:hint="eastAsia"/>
            <w:sz w:val="20"/>
          </w:rPr>
          <w:delText>販売</w:delText>
        </w:r>
        <w:r w:rsidR="00812917" w:rsidRPr="004B60CF" w:rsidDel="00902CE1">
          <w:rPr>
            <w:rFonts w:ascii="ＭＳ Ｐゴシック" w:hAnsi="ＭＳ Ｐゴシック" w:hint="eastAsia"/>
            <w:sz w:val="20"/>
          </w:rPr>
          <w:delText>を</w:delText>
        </w:r>
        <w:r w:rsidR="00752264" w:rsidRPr="004B60CF" w:rsidDel="00902CE1">
          <w:rPr>
            <w:rFonts w:ascii="ＭＳ Ｐゴシック" w:hAnsi="ＭＳ Ｐゴシック" w:hint="eastAsia"/>
            <w:sz w:val="20"/>
          </w:rPr>
          <w:delText>201</w:delText>
        </w:r>
        <w:r w:rsidR="00373255" w:rsidDel="00902CE1">
          <w:rPr>
            <w:rFonts w:ascii="ＭＳ Ｐゴシック" w:hAnsi="ＭＳ Ｐゴシック" w:hint="eastAsia"/>
            <w:sz w:val="20"/>
          </w:rPr>
          <w:delText>7</w:delText>
        </w:r>
        <w:r w:rsidR="00752264" w:rsidRPr="004B60CF" w:rsidDel="00902CE1">
          <w:rPr>
            <w:rFonts w:ascii="ＭＳ Ｐゴシック" w:hAnsi="ＭＳ Ｐゴシック" w:hint="eastAsia"/>
            <w:sz w:val="20"/>
          </w:rPr>
          <w:delText>年</w:delText>
        </w:r>
        <w:r w:rsidR="00373255" w:rsidDel="00902CE1">
          <w:rPr>
            <w:rFonts w:ascii="ＭＳ Ｐゴシック" w:hAnsi="ＭＳ Ｐゴシック" w:hint="eastAsia"/>
            <w:sz w:val="20"/>
          </w:rPr>
          <w:delText>2</w:delText>
        </w:r>
        <w:r w:rsidR="00752264" w:rsidRPr="004B60CF" w:rsidDel="00902CE1">
          <w:rPr>
            <w:rFonts w:ascii="ＭＳ Ｐゴシック" w:hAnsi="ＭＳ Ｐゴシック" w:hint="eastAsia"/>
            <w:sz w:val="20"/>
          </w:rPr>
          <w:delText>月</w:delText>
        </w:r>
        <w:r w:rsidR="00373255" w:rsidDel="00902CE1">
          <w:rPr>
            <w:rFonts w:ascii="ＭＳ Ｐゴシック" w:hAnsi="ＭＳ Ｐゴシック" w:hint="eastAsia"/>
            <w:sz w:val="20"/>
          </w:rPr>
          <w:delText>8</w:delText>
        </w:r>
        <w:r w:rsidR="00752264" w:rsidRPr="004B60CF" w:rsidDel="00902CE1">
          <w:rPr>
            <w:rFonts w:ascii="ＭＳ Ｐゴシック" w:hAnsi="ＭＳ Ｐゴシック" w:hint="eastAsia"/>
            <w:sz w:val="20"/>
          </w:rPr>
          <w:delText>日より</w:delText>
        </w:r>
        <w:r w:rsidR="00812917" w:rsidRPr="004B60CF" w:rsidDel="00902CE1">
          <w:rPr>
            <w:rFonts w:ascii="ＭＳ Ｐゴシック" w:hAnsi="ＭＳ Ｐゴシック" w:hint="eastAsia"/>
            <w:sz w:val="20"/>
          </w:rPr>
          <w:delText>開始いたします。</w:delText>
        </w:r>
      </w:del>
    </w:p>
    <w:p w14:paraId="1216933E" w14:textId="275185C1" w:rsidR="000D32C0" w:rsidRDefault="000D32C0" w:rsidP="00674CD1">
      <w:pPr>
        <w:pStyle w:val="a5"/>
        <w:tabs>
          <w:tab w:val="left" w:pos="2445"/>
          <w:tab w:val="left" w:pos="2535"/>
        </w:tabs>
        <w:ind w:firstLineChars="100" w:firstLine="200"/>
        <w:jc w:val="both"/>
        <w:rPr>
          <w:rFonts w:ascii="ＭＳ Ｐゴシック" w:hAnsi="ＭＳ Ｐゴシック"/>
          <w:sz w:val="20"/>
        </w:rPr>
      </w:pPr>
    </w:p>
    <w:p w14:paraId="6DE4AF2C" w14:textId="2764DF55" w:rsidR="00E832EA" w:rsidRPr="00EF5155" w:rsidRDefault="00072542" w:rsidP="00E832EA">
      <w:pPr>
        <w:pStyle w:val="a5"/>
        <w:numPr>
          <w:ilvl w:val="0"/>
          <w:numId w:val="21"/>
        </w:numPr>
        <w:tabs>
          <w:tab w:val="left" w:pos="2445"/>
          <w:tab w:val="left" w:pos="2535"/>
        </w:tabs>
        <w:jc w:val="both"/>
        <w:rPr>
          <w:rFonts w:ascii="ＭＳ Ｐゴシック" w:hAnsi="ＭＳ Ｐゴシック"/>
          <w:b/>
          <w:sz w:val="24"/>
          <w:szCs w:val="24"/>
        </w:rPr>
      </w:pPr>
      <w:r>
        <w:rPr>
          <w:rFonts w:ascii="ＭＳ Ｐゴシック" w:hAnsi="ＭＳ Ｐゴシック" w:hint="eastAsia"/>
          <w:noProof/>
        </w:rPr>
        <mc:AlternateContent>
          <mc:Choice Requires="wpg">
            <w:drawing>
              <wp:anchor distT="0" distB="0" distL="180340" distR="114300" simplePos="0" relativeHeight="251689472" behindDoc="1" locked="0" layoutInCell="1" allowOverlap="1" wp14:anchorId="58AFEA85" wp14:editId="7CAADC9E">
                <wp:simplePos x="0" y="0"/>
                <wp:positionH relativeFrom="margin">
                  <wp:posOffset>3943303</wp:posOffset>
                </wp:positionH>
                <wp:positionV relativeFrom="paragraph">
                  <wp:posOffset>229557</wp:posOffset>
                </wp:positionV>
                <wp:extent cx="2456280" cy="2961000"/>
                <wp:effectExtent l="0" t="0" r="1270" b="0"/>
                <wp:wrapTight wrapText="bothSides">
                  <wp:wrapPolygon edited="0">
                    <wp:start x="0" y="0"/>
                    <wp:lineTo x="0" y="18903"/>
                    <wp:lineTo x="3016" y="20015"/>
                    <wp:lineTo x="3016" y="21127"/>
                    <wp:lineTo x="20103" y="21127"/>
                    <wp:lineTo x="20103" y="20015"/>
                    <wp:lineTo x="21444" y="18903"/>
                    <wp:lineTo x="21444" y="0"/>
                    <wp:lineTo x="0" y="0"/>
                  </wp:wrapPolygon>
                </wp:wrapTight>
                <wp:docPr id="20" name="グループ化 20"/>
                <wp:cNvGraphicFramePr/>
                <a:graphic xmlns:a="http://schemas.openxmlformats.org/drawingml/2006/main">
                  <a:graphicData uri="http://schemas.microsoft.com/office/word/2010/wordprocessingGroup">
                    <wpg:wgp>
                      <wpg:cNvGrpSpPr/>
                      <wpg:grpSpPr>
                        <a:xfrm>
                          <a:off x="0" y="0"/>
                          <a:ext cx="2456280" cy="2961000"/>
                          <a:chOff x="0" y="0"/>
                          <a:chExt cx="2247900" cy="2711700"/>
                        </a:xfrm>
                      </wpg:grpSpPr>
                      <pic:pic xmlns:pic="http://schemas.openxmlformats.org/drawingml/2006/picture">
                        <pic:nvPicPr>
                          <pic:cNvPr id="5" name="図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2381250"/>
                          </a:xfrm>
                          <a:prstGeom prst="rect">
                            <a:avLst/>
                          </a:prstGeom>
                        </pic:spPr>
                      </pic:pic>
                      <wps:wsp>
                        <wps:cNvPr id="17" name="テキスト ボックス 17"/>
                        <wps:cNvSpPr txBox="1"/>
                        <wps:spPr>
                          <a:xfrm>
                            <a:off x="276233" y="2256970"/>
                            <a:ext cx="1877773" cy="454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D5CE5" w14:textId="29A64239" w:rsidR="00AA777E" w:rsidRPr="004305D2" w:rsidRDefault="00336F50" w:rsidP="00AA777E">
                              <w:pPr>
                                <w:spacing w:line="240" w:lineRule="atLeast"/>
                                <w:jc w:val="center"/>
                                <w:rPr>
                                  <w:rFonts w:ascii="ＭＳ Ｐゴシック" w:hAnsi="ＭＳ Ｐゴシック"/>
                                  <w:b/>
                                  <w:sz w:val="16"/>
                                  <w:szCs w:val="16"/>
                                </w:rPr>
                              </w:pPr>
                              <w:ins w:id="11" w:author="福井 公亮" w:date="2017-02-06T11:33:00Z">
                                <w:r>
                                  <w:rPr>
                                    <w:rFonts w:ascii="ＭＳ Ｐゴシック" w:hAnsi="ＭＳ Ｐゴシック"/>
                                    <w:b/>
                                    <w:sz w:val="16"/>
                                    <w:szCs w:val="16"/>
                                  </w:rPr>
                                  <w:t>S</w:t>
                                </w:r>
                                <w:r>
                                  <w:rPr>
                                    <w:rFonts w:ascii="ＭＳ Ｐゴシック" w:hAnsi="ＭＳ Ｐゴシック" w:hint="eastAsia"/>
                                    <w:b/>
                                    <w:sz w:val="16"/>
                                    <w:szCs w:val="16"/>
                                  </w:rPr>
                                  <w:t>uper-</w:t>
                                </w:r>
                                <w:r>
                                  <w:rPr>
                                    <w:rFonts w:ascii="ＭＳ Ｐゴシック" w:hAnsi="ＭＳ Ｐゴシック"/>
                                    <w:b/>
                                    <w:sz w:val="16"/>
                                    <w:szCs w:val="16"/>
                                  </w:rPr>
                                  <w:t>size model can be built all at once</w:t>
                                </w:r>
                              </w:ins>
                              <w:del w:id="12" w:author="福井 公亮" w:date="2017-02-06T11:34:00Z">
                                <w:r w:rsidR="00AA777E" w:rsidDel="00336F50">
                                  <w:rPr>
                                    <w:rFonts w:ascii="ＭＳ Ｐゴシック" w:hAnsi="ＭＳ Ｐゴシック" w:hint="eastAsia"/>
                                    <w:b/>
                                    <w:sz w:val="16"/>
                                    <w:szCs w:val="16"/>
                                  </w:rPr>
                                  <w:delText>大型の造形物も</w:delText>
                                </w:r>
                                <w:r w:rsidR="00AA777E" w:rsidDel="00336F50">
                                  <w:rPr>
                                    <w:rFonts w:ascii="ＭＳ Ｐゴシック" w:hAnsi="ＭＳ Ｐゴシック"/>
                                    <w:b/>
                                    <w:sz w:val="16"/>
                                    <w:szCs w:val="16"/>
                                  </w:rPr>
                                  <w:delText>一度</w:delText>
                                </w:r>
                                <w:r w:rsidR="00AA777E" w:rsidDel="00336F50">
                                  <w:rPr>
                                    <w:rFonts w:ascii="ＭＳ Ｐゴシック" w:hAnsi="ＭＳ Ｐゴシック" w:hint="eastAsia"/>
                                    <w:b/>
                                    <w:sz w:val="16"/>
                                    <w:szCs w:val="16"/>
                                  </w:rPr>
                                  <w:delText>に</w:delText>
                                </w:r>
                                <w:r w:rsidR="00AA777E" w:rsidDel="00336F50">
                                  <w:rPr>
                                    <w:rFonts w:ascii="ＭＳ Ｐゴシック" w:hAnsi="ＭＳ Ｐゴシック"/>
                                    <w:b/>
                                    <w:sz w:val="16"/>
                                    <w:szCs w:val="16"/>
                                  </w:rPr>
                                  <w:delText>造形可能</w:delText>
                                </w:r>
                              </w:del>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AFEA85" id="グループ化 20" o:spid="_x0000_s1026" style="position:absolute;left:0;text-align:left;margin-left:310.5pt;margin-top:18.1pt;width:193.4pt;height:233.15pt;z-index:-251627008;mso-wrap-distance-left:14.2pt;mso-position-horizontal-relative:margin;mso-width-relative:margin;mso-height-relative:margin" coordsize="22479,271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&#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22479;height:23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4VinCAAAA2gAAAA8AAABkcnMvZG93bnJldi54bWxEj0+LwjAUxO+C3yG8hb2Ipi7+oxpFlAVv&#10;ahXE2yN5tmWbl9JE7X57s7DgcZiZ3zCLVWsr8aDGl44VDAcJCGLtTMm5gvPpuz8D4QOywcoxKfgl&#10;D6tlt7PA1LgnH+mRhVxECPsUFRQh1KmUXhdk0Q9cTRy9m2sshiibXJoGnxFuK/mVJBNpseS4UGBN&#10;m4L0T3a3CkZTrTcjO7nU4ZD37lu3L2fXvVKfH+16DiJQG97h//bOKBjD35V4A+Ty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FYpwgAAANoAAAAPAAAAAAAAAAAAAAAAAJ8C&#10;AABkcnMvZG93bnJldi54bWxQSwUGAAAAAAQABAD3AAAAjgMAAAAA&#10;">
                  <v:imagedata r:id="rId10" o:title=""/>
                  <v:path arrowok="t"/>
                </v:shape>
                <v:shapetype id="_x0000_t202" coordsize="21600,21600" o:spt="202" path="m,l,21600r21600,l21600,xe">
                  <v:stroke joinstyle="miter"/>
                  <v:path gradientshapeok="t" o:connecttype="rect"/>
                </v:shapetype>
                <v:shape id="テキスト ボックス 17" o:spid="_x0000_s1028" type="#_x0000_t202" style="position:absolute;left:2762;top:22569;width:18778;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7oMEA&#10;AADbAAAADwAAAGRycy9kb3ducmV2LnhtbERPS2sCMRC+F/wPYQQvpWYVrLoaxQcFexK1eB4342Z1&#10;M1k3qW7/fVMoeJuP7znTeWNLcafaF44V9LoJCOLM6YJzBV+Hj7cRCB+QNZaOScEPeZjPWi9TTLV7&#10;8I7u+5CLGMI+RQUmhCqV0meGLPquq4gjd3a1xRBhnUtd4yOG21L2k+RdWiw4NhisaGUou+6/rYLt&#10;cVzZ9euA+kjF7aCXJ/N5GSrVaTeLCYhATXiK/90bHecP4e+XeI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GO6DBAAAA2wAAAA8AAAAAAAAAAAAAAAAAmAIAAGRycy9kb3du&#10;cmV2LnhtbFBLBQYAAAAABAAEAPUAAACGAwAAAAA=&#10;" filled="f" stroked="f" strokeweight=".5pt">
                  <v:textbox inset=",7.2pt,,7.2pt">
                    <w:txbxContent>
                      <w:p w14:paraId="072D5CE5" w14:textId="29A64239" w:rsidR="00AA777E" w:rsidRPr="004305D2" w:rsidRDefault="00336F50" w:rsidP="00AA777E">
                        <w:pPr>
                          <w:spacing w:line="240" w:lineRule="atLeast"/>
                          <w:jc w:val="center"/>
                          <w:rPr>
                            <w:rFonts w:ascii="ＭＳ Ｐゴシック" w:hAnsi="ＭＳ Ｐゴシック"/>
                            <w:b/>
                            <w:sz w:val="16"/>
                            <w:szCs w:val="16"/>
                          </w:rPr>
                        </w:pPr>
                        <w:ins w:id="13" w:author="福井 公亮" w:date="2017-02-06T11:33:00Z">
                          <w:r>
                            <w:rPr>
                              <w:rFonts w:ascii="ＭＳ Ｐゴシック" w:hAnsi="ＭＳ Ｐゴシック"/>
                              <w:b/>
                              <w:sz w:val="16"/>
                              <w:szCs w:val="16"/>
                            </w:rPr>
                            <w:t>S</w:t>
                          </w:r>
                          <w:r>
                            <w:rPr>
                              <w:rFonts w:ascii="ＭＳ Ｐゴシック" w:hAnsi="ＭＳ Ｐゴシック" w:hint="eastAsia"/>
                              <w:b/>
                              <w:sz w:val="16"/>
                              <w:szCs w:val="16"/>
                            </w:rPr>
                            <w:t>uper-</w:t>
                          </w:r>
                          <w:r>
                            <w:rPr>
                              <w:rFonts w:ascii="ＭＳ Ｐゴシック" w:hAnsi="ＭＳ Ｐゴシック"/>
                              <w:b/>
                              <w:sz w:val="16"/>
                              <w:szCs w:val="16"/>
                            </w:rPr>
                            <w:t>size model can be built all at once</w:t>
                          </w:r>
                        </w:ins>
                        <w:del w:id="14" w:author="福井 公亮" w:date="2017-02-06T11:34:00Z">
                          <w:r w:rsidR="00AA777E" w:rsidDel="00336F50">
                            <w:rPr>
                              <w:rFonts w:ascii="ＭＳ Ｐゴシック" w:hAnsi="ＭＳ Ｐゴシック" w:hint="eastAsia"/>
                              <w:b/>
                              <w:sz w:val="16"/>
                              <w:szCs w:val="16"/>
                            </w:rPr>
                            <w:delText>大型の造形物も</w:delText>
                          </w:r>
                          <w:r w:rsidR="00AA777E" w:rsidDel="00336F50">
                            <w:rPr>
                              <w:rFonts w:ascii="ＭＳ Ｐゴシック" w:hAnsi="ＭＳ Ｐゴシック"/>
                              <w:b/>
                              <w:sz w:val="16"/>
                              <w:szCs w:val="16"/>
                            </w:rPr>
                            <w:delText>一度</w:delText>
                          </w:r>
                          <w:r w:rsidR="00AA777E" w:rsidDel="00336F50">
                            <w:rPr>
                              <w:rFonts w:ascii="ＭＳ Ｐゴシック" w:hAnsi="ＭＳ Ｐゴシック" w:hint="eastAsia"/>
                              <w:b/>
                              <w:sz w:val="16"/>
                              <w:szCs w:val="16"/>
                            </w:rPr>
                            <w:delText>に</w:delText>
                          </w:r>
                          <w:r w:rsidR="00AA777E" w:rsidDel="00336F50">
                            <w:rPr>
                              <w:rFonts w:ascii="ＭＳ Ｐゴシック" w:hAnsi="ＭＳ Ｐゴシック"/>
                              <w:b/>
                              <w:sz w:val="16"/>
                              <w:szCs w:val="16"/>
                            </w:rPr>
                            <w:delText>造形可能</w:delText>
                          </w:r>
                        </w:del>
                      </w:p>
                    </w:txbxContent>
                  </v:textbox>
                </v:shape>
                <w10:wrap type="tight" anchorx="margin"/>
              </v:group>
            </w:pict>
          </mc:Fallback>
        </mc:AlternateContent>
      </w:r>
      <w:ins w:id="15" w:author="福井 公亮" w:date="2017-02-06T10:52:00Z">
        <w:r w:rsidR="00902CE1">
          <w:rPr>
            <w:rFonts w:ascii="ＭＳ Ｐゴシック" w:hAnsi="ＭＳ Ｐゴシック"/>
            <w:b/>
            <w:sz w:val="24"/>
            <w:szCs w:val="24"/>
          </w:rPr>
          <w:t xml:space="preserve">Massivit 1800 builds </w:t>
        </w:r>
      </w:ins>
      <w:ins w:id="16" w:author="福井 公亮" w:date="2017-02-06T11:17:00Z">
        <w:r w:rsidR="00353740">
          <w:rPr>
            <w:rFonts w:ascii="ＭＳ Ｐゴシック" w:hAnsi="ＭＳ Ｐゴシック"/>
            <w:b/>
            <w:sz w:val="24"/>
            <w:szCs w:val="24"/>
          </w:rPr>
          <w:t>super-size</w:t>
        </w:r>
      </w:ins>
      <w:ins w:id="17" w:author="福井 公亮" w:date="2017-02-06T10:46:00Z">
        <w:r w:rsidR="00902CE1">
          <w:rPr>
            <w:rFonts w:ascii="ＭＳ Ｐゴシック" w:hAnsi="ＭＳ Ｐゴシック"/>
            <w:b/>
            <w:sz w:val="24"/>
            <w:szCs w:val="24"/>
          </w:rPr>
          <w:t xml:space="preserve"> models</w:t>
        </w:r>
      </w:ins>
      <w:ins w:id="18" w:author="福井 公亮" w:date="2017-02-06T11:17:00Z">
        <w:r w:rsidR="00353740">
          <w:rPr>
            <w:rFonts w:ascii="ＭＳ Ｐゴシック" w:hAnsi="ＭＳ Ｐゴシック"/>
            <w:b/>
            <w:sz w:val="24"/>
            <w:szCs w:val="24"/>
          </w:rPr>
          <w:t xml:space="preserve"> </w:t>
        </w:r>
      </w:ins>
      <w:ins w:id="19" w:author="福井 公亮" w:date="2017-02-06T10:52:00Z">
        <w:r w:rsidR="00902CE1">
          <w:rPr>
            <w:rFonts w:ascii="ＭＳ Ｐゴシック" w:hAnsi="ＭＳ Ｐゴシック"/>
            <w:b/>
            <w:sz w:val="24"/>
            <w:szCs w:val="24"/>
          </w:rPr>
          <w:t>with remarkable speed.</w:t>
        </w:r>
      </w:ins>
      <w:del w:id="20" w:author="福井 公亮" w:date="2017-02-06T10:52:00Z">
        <w:r w:rsidR="00E832EA" w:rsidDel="00902CE1">
          <w:rPr>
            <w:rFonts w:ascii="ＭＳ Ｐゴシック" w:hAnsi="ＭＳ Ｐゴシック" w:hint="eastAsia"/>
            <w:b/>
            <w:sz w:val="24"/>
            <w:szCs w:val="24"/>
          </w:rPr>
          <w:delText>大型</w:delText>
        </w:r>
        <w:r w:rsidR="00E37207" w:rsidDel="00902CE1">
          <w:rPr>
            <w:rFonts w:ascii="ＭＳ Ｐゴシック" w:hAnsi="ＭＳ Ｐゴシック" w:hint="eastAsia"/>
            <w:b/>
            <w:sz w:val="24"/>
            <w:szCs w:val="24"/>
          </w:rPr>
          <w:delText>モデルを高速造形する「Massivit</w:delText>
        </w:r>
        <w:r w:rsidR="00E37207" w:rsidDel="00902CE1">
          <w:rPr>
            <w:rFonts w:ascii="ＭＳ Ｐゴシック" w:hAnsi="ＭＳ Ｐゴシック"/>
            <w:b/>
            <w:sz w:val="24"/>
            <w:szCs w:val="24"/>
          </w:rPr>
          <w:delText xml:space="preserve"> 1800</w:delText>
        </w:r>
        <w:r w:rsidR="00E37207" w:rsidDel="00902CE1">
          <w:rPr>
            <w:rFonts w:ascii="ＭＳ Ｐゴシック" w:hAnsi="ＭＳ Ｐゴシック" w:hint="eastAsia"/>
            <w:b/>
            <w:sz w:val="24"/>
            <w:szCs w:val="24"/>
          </w:rPr>
          <w:delText>」</w:delText>
        </w:r>
      </w:del>
    </w:p>
    <w:p w14:paraId="74EAE4C3" w14:textId="7A23E678" w:rsidR="00E37207" w:rsidRPr="00D44839" w:rsidRDefault="00902CE1" w:rsidP="00E616A4">
      <w:pPr>
        <w:ind w:leftChars="100" w:left="200" w:firstLineChars="100" w:firstLine="200"/>
        <w:rPr>
          <w:rFonts w:ascii="ＭＳ Ｐゴシック" w:hAnsi="ＭＳ Ｐゴシック" w:cs="メイリオ"/>
          <w:color w:val="000000" w:themeColor="text1"/>
        </w:rPr>
      </w:pPr>
      <w:ins w:id="21" w:author="福井 公亮" w:date="2017-02-06T10:53:00Z">
        <w:r>
          <w:rPr>
            <w:rFonts w:ascii="ＭＳ Ｐゴシック" w:hAnsi="ＭＳ Ｐゴシック"/>
          </w:rPr>
          <w:t>Massivit 3D Printing Technologies Ltd.</w:t>
        </w:r>
      </w:ins>
      <w:ins w:id="22" w:author="福井 公亮" w:date="2017-02-06T11:15:00Z">
        <w:r w:rsidR="00353740">
          <w:rPr>
            <w:rFonts w:ascii="ＭＳ Ｐゴシック" w:hAnsi="ＭＳ Ｐゴシック"/>
          </w:rPr>
          <w:t xml:space="preserve"> was established in 2013, with its headquarter and manufacturing base in </w:t>
        </w:r>
      </w:ins>
      <w:ins w:id="23" w:author="福井 公亮" w:date="2017-02-06T11:17:00Z">
        <w:r w:rsidR="00353740">
          <w:rPr>
            <w:rFonts w:ascii="ＭＳ Ｐゴシック" w:hAnsi="ＭＳ Ｐゴシック"/>
          </w:rPr>
          <w:t>Israel</w:t>
        </w:r>
      </w:ins>
      <w:ins w:id="24" w:author="福井 公亮" w:date="2017-02-06T11:15:00Z">
        <w:r w:rsidR="00353740">
          <w:rPr>
            <w:rFonts w:ascii="ＭＳ Ｐゴシック" w:hAnsi="ＭＳ Ｐゴシック"/>
          </w:rPr>
          <w:t>.</w:t>
        </w:r>
      </w:ins>
      <w:del w:id="25" w:author="福井 公亮" w:date="2017-02-06T11:16:00Z">
        <w:r w:rsidR="00373255" w:rsidDel="00353740">
          <w:rPr>
            <w:rFonts w:ascii="ＭＳ Ｐゴシック" w:hAnsi="ＭＳ Ｐゴシック" w:hint="eastAsia"/>
          </w:rPr>
          <w:delText>Massivit</w:delText>
        </w:r>
        <w:r w:rsidR="00812917" w:rsidRPr="004B60CF" w:rsidDel="00353740">
          <w:rPr>
            <w:rFonts w:ascii="ＭＳ Ｐゴシック" w:hAnsi="ＭＳ Ｐゴシック" w:hint="eastAsia"/>
          </w:rPr>
          <w:delText>社は</w:delText>
        </w:r>
        <w:r w:rsidR="00B3191C" w:rsidRPr="00443286" w:rsidDel="00353740">
          <w:rPr>
            <w:rFonts w:ascii="ＭＳ Ｐゴシック" w:hAnsi="ＭＳ Ｐゴシック" w:cs="メイリオ" w:hint="eastAsia"/>
            <w:color w:val="000000" w:themeColor="text1"/>
          </w:rPr>
          <w:delText>2013年に設立され</w:delText>
        </w:r>
        <w:r w:rsidR="00B3191C" w:rsidDel="00353740">
          <w:rPr>
            <w:rFonts w:ascii="ＭＳ Ｐゴシック" w:hAnsi="ＭＳ Ｐゴシック" w:cs="メイリオ" w:hint="eastAsia"/>
            <w:color w:val="000000" w:themeColor="text1"/>
          </w:rPr>
          <w:delText>たイスラエルに本社・製造拠点を置く</w:delText>
        </w:r>
        <w:r w:rsidR="00500C84" w:rsidDel="00353740">
          <w:rPr>
            <w:rFonts w:ascii="ＭＳ Ｐゴシック" w:hAnsi="ＭＳ Ｐゴシック" w:cs="メイリオ" w:hint="eastAsia"/>
            <w:color w:val="000000" w:themeColor="text1"/>
          </w:rPr>
          <w:delText>、</w:delText>
        </w:r>
        <w:r w:rsidR="00B3191C" w:rsidDel="00353740">
          <w:rPr>
            <w:rFonts w:ascii="ＭＳ Ｐゴシック" w:hAnsi="ＭＳ Ｐゴシック" w:cs="メイリオ" w:hint="eastAsia"/>
            <w:color w:val="000000" w:themeColor="text1"/>
          </w:rPr>
          <w:delText>大型</w:delText>
        </w:r>
        <w:r w:rsidR="00B3191C" w:rsidRPr="00443286" w:rsidDel="00353740">
          <w:rPr>
            <w:rFonts w:ascii="ＭＳ Ｐゴシック" w:hAnsi="ＭＳ Ｐゴシック" w:cs="メイリオ" w:hint="eastAsia"/>
            <w:color w:val="000000" w:themeColor="text1"/>
          </w:rPr>
          <w:delText>造形</w:delText>
        </w:r>
        <w:r w:rsidR="00B3191C" w:rsidDel="00353740">
          <w:rPr>
            <w:rFonts w:ascii="ＭＳ Ｐゴシック" w:hAnsi="ＭＳ Ｐゴシック" w:cs="メイリオ" w:hint="eastAsia"/>
            <w:color w:val="000000" w:themeColor="text1"/>
          </w:rPr>
          <w:delText>用の</w:delText>
        </w:r>
        <w:r w:rsidR="00203E76" w:rsidDel="00353740">
          <w:rPr>
            <w:rFonts w:ascii="ＭＳ Ｐゴシック" w:hAnsi="ＭＳ Ｐゴシック" w:cs="メイリオ" w:hint="eastAsia"/>
            <w:color w:val="000000" w:themeColor="text1"/>
          </w:rPr>
          <w:delText>3</w:delText>
        </w:r>
        <w:r w:rsidR="00B3191C" w:rsidRPr="00443286" w:rsidDel="00353740">
          <w:rPr>
            <w:rFonts w:ascii="ＭＳ Ｐゴシック" w:hAnsi="ＭＳ Ｐゴシック" w:cs="メイリオ" w:hint="eastAsia"/>
            <w:color w:val="000000" w:themeColor="text1"/>
          </w:rPr>
          <w:delText>Dプリンタメーカーです。</w:delText>
        </w:r>
      </w:del>
      <w:ins w:id="26" w:author="福井 公亮" w:date="2017-02-06T11:16:00Z">
        <w:r w:rsidR="00353740">
          <w:rPr>
            <w:rFonts w:ascii="ＭＳ Ｐゴシック" w:hAnsi="ＭＳ Ｐゴシック" w:cs="メイリオ" w:hint="eastAsia"/>
            <w:color w:val="000000" w:themeColor="text1"/>
          </w:rPr>
          <w:t xml:space="preserve"> I</w:t>
        </w:r>
        <w:r w:rsidR="00353740">
          <w:rPr>
            <w:rFonts w:ascii="ＭＳ Ｐゴシック" w:hAnsi="ＭＳ Ｐゴシック" w:cs="メイリオ"/>
            <w:color w:val="000000" w:themeColor="text1"/>
          </w:rPr>
          <w:t xml:space="preserve">ts 3D printer </w:t>
        </w:r>
      </w:ins>
      <w:del w:id="27" w:author="福井 公亮" w:date="2017-02-06T11:16:00Z">
        <w:r w:rsidR="00D32D64" w:rsidDel="00353740">
          <w:rPr>
            <w:rFonts w:ascii="ＭＳ Ｐゴシック" w:hAnsi="ＭＳ Ｐゴシック" w:cs="メイリオ" w:hint="eastAsia"/>
            <w:color w:val="000000" w:themeColor="text1"/>
          </w:rPr>
          <w:delText>Massivit</w:delText>
        </w:r>
        <w:r w:rsidR="00D32D64" w:rsidRPr="00443286" w:rsidDel="00353740">
          <w:rPr>
            <w:rFonts w:ascii="ＭＳ Ｐゴシック" w:hAnsi="ＭＳ Ｐゴシック" w:cs="メイリオ" w:hint="eastAsia"/>
            <w:color w:val="000000" w:themeColor="text1"/>
          </w:rPr>
          <w:delText>社の3Dプリンタ</w:delText>
        </w:r>
        <w:r w:rsidR="00B3191C" w:rsidDel="00353740">
          <w:rPr>
            <w:rFonts w:ascii="ＭＳ Ｐゴシック" w:hAnsi="ＭＳ Ｐゴシック" w:cs="メイリオ" w:hint="eastAsia"/>
            <w:color w:val="000000" w:themeColor="text1"/>
          </w:rPr>
          <w:delText>「</w:delText>
        </w:r>
      </w:del>
      <w:r w:rsidR="00D32D64">
        <w:rPr>
          <w:rFonts w:ascii="ＭＳ Ｐゴシック" w:hAnsi="ＭＳ Ｐゴシック" w:cs="メイリオ" w:hint="eastAsia"/>
          <w:color w:val="000000" w:themeColor="text1"/>
        </w:rPr>
        <w:t>Massivit</w:t>
      </w:r>
      <w:r w:rsidR="00D32D64" w:rsidRPr="00443286">
        <w:rPr>
          <w:rFonts w:ascii="ＭＳ Ｐゴシック" w:hAnsi="ＭＳ Ｐゴシック" w:cs="メイリオ" w:hint="eastAsia"/>
          <w:color w:val="000000" w:themeColor="text1"/>
        </w:rPr>
        <w:t xml:space="preserve"> 1800</w:t>
      </w:r>
      <w:del w:id="28" w:author="福井 公亮" w:date="2017-02-06T11:16:00Z">
        <w:r w:rsidR="00B3191C" w:rsidDel="00353740">
          <w:rPr>
            <w:rFonts w:ascii="ＭＳ Ｐゴシック" w:hAnsi="ＭＳ Ｐゴシック" w:cs="メイリオ" w:hint="eastAsia"/>
            <w:color w:val="000000" w:themeColor="text1"/>
          </w:rPr>
          <w:delText>」</w:delText>
        </w:r>
      </w:del>
      <w:ins w:id="29" w:author="福井 公亮" w:date="2017-02-06T11:16:00Z">
        <w:r w:rsidR="00353740">
          <w:rPr>
            <w:rFonts w:ascii="ＭＳ Ｐゴシック" w:hAnsi="ＭＳ Ｐゴシック" w:cs="メイリオ" w:hint="eastAsia"/>
            <w:color w:val="000000" w:themeColor="text1"/>
          </w:rPr>
          <w:t xml:space="preserve"> has </w:t>
        </w:r>
      </w:ins>
      <w:ins w:id="30" w:author="福井 公亮" w:date="2017-02-06T11:17:00Z">
        <w:r w:rsidR="00353740">
          <w:rPr>
            <w:rFonts w:ascii="ＭＳ Ｐゴシック" w:hAnsi="ＭＳ Ｐゴシック" w:cs="メイリオ"/>
            <w:color w:val="000000" w:themeColor="text1"/>
          </w:rPr>
          <w:t>print volume of</w:t>
        </w:r>
      </w:ins>
      <w:ins w:id="31" w:author="福井 公亮" w:date="2017-02-06T11:16:00Z">
        <w:r w:rsidR="00353740">
          <w:rPr>
            <w:rFonts w:ascii="ＭＳ Ｐゴシック" w:hAnsi="ＭＳ Ｐゴシック" w:cs="メイリオ" w:hint="eastAsia"/>
            <w:color w:val="000000" w:themeColor="text1"/>
          </w:rPr>
          <w:t xml:space="preserve"> </w:t>
        </w:r>
      </w:ins>
      <w:ins w:id="32" w:author="福井 公亮" w:date="2017-02-06T11:19:00Z">
        <w:r w:rsidR="00353740">
          <w:rPr>
            <w:rFonts w:ascii="ＭＳ Ｐゴシック" w:hAnsi="ＭＳ Ｐゴシック" w:cs="メイリオ"/>
            <w:color w:val="000000" w:themeColor="text1"/>
          </w:rPr>
          <w:t>117cm</w:t>
        </w:r>
      </w:ins>
      <w:ins w:id="33" w:author="福井 公亮" w:date="2017-02-06T11:20:00Z">
        <w:r w:rsidR="00353740">
          <w:rPr>
            <w:rFonts w:ascii="ＭＳ Ｐゴシック" w:hAnsi="ＭＳ Ｐゴシック" w:cs="メイリオ"/>
            <w:color w:val="000000" w:themeColor="text1"/>
          </w:rPr>
          <w:t xml:space="preserve">, 150cm and 180cm in X, Y, and Z axes with </w:t>
        </w:r>
      </w:ins>
      <w:ins w:id="34" w:author="福井 公亮" w:date="2017-02-06T11:21:00Z">
        <w:r w:rsidR="00353740">
          <w:rPr>
            <w:rFonts w:ascii="ＭＳ Ｐゴシック" w:hAnsi="ＭＳ Ｐゴシック" w:cs="メイリオ"/>
            <w:color w:val="000000" w:themeColor="text1"/>
          </w:rPr>
          <w:t xml:space="preserve">built speed </w:t>
        </w:r>
      </w:ins>
      <w:ins w:id="35" w:author="福井 公亮" w:date="2017-02-06T11:22:00Z">
        <w:r w:rsidR="00353740">
          <w:rPr>
            <w:rFonts w:ascii="ＭＳ Ｐゴシック" w:hAnsi="ＭＳ Ｐゴシック" w:cs="メイリオ"/>
            <w:color w:val="000000" w:themeColor="text1"/>
          </w:rPr>
          <w:t>from 20cm up to 70cm per hour.*</w:t>
        </w:r>
      </w:ins>
      <w:del w:id="36" w:author="福井 公亮" w:date="2017-02-06T11:22:00Z">
        <w:r w:rsidR="00D32D64" w:rsidDel="00353740">
          <w:rPr>
            <w:rFonts w:ascii="ＭＳ Ｐゴシック" w:hAnsi="ＭＳ Ｐゴシック" w:cs="メイリオ" w:hint="eastAsia"/>
            <w:color w:val="000000" w:themeColor="text1"/>
          </w:rPr>
          <w:delText>は</w:delText>
        </w:r>
        <w:r w:rsidR="00E832EA" w:rsidDel="00353740">
          <w:rPr>
            <w:rFonts w:ascii="ＭＳ Ｐゴシック" w:hAnsi="ＭＳ Ｐゴシック" w:cs="メイリオ" w:hint="eastAsia"/>
            <w:color w:val="000000" w:themeColor="text1"/>
          </w:rPr>
          <w:delText>、毎時</w:delText>
        </w:r>
        <w:r w:rsidR="00500C84" w:rsidDel="00353740">
          <w:rPr>
            <w:rFonts w:ascii="ＭＳ Ｐゴシック" w:hAnsi="ＭＳ Ｐゴシック" w:cs="メイリオ" w:hint="eastAsia"/>
            <w:color w:val="000000" w:themeColor="text1"/>
          </w:rPr>
          <w:delText>20～70</w:delText>
        </w:r>
        <w:r w:rsidR="00D32D64" w:rsidRPr="00443286" w:rsidDel="00353740">
          <w:rPr>
            <w:rFonts w:ascii="ＭＳ Ｐゴシック" w:hAnsi="ＭＳ Ｐゴシック" w:cs="メイリオ" w:hint="eastAsia"/>
            <w:color w:val="000000" w:themeColor="text1"/>
          </w:rPr>
          <w:delText>cm</w:delText>
        </w:r>
        <w:r w:rsidR="00E832EA" w:rsidDel="00353740">
          <w:rPr>
            <w:rFonts w:ascii="ＭＳ Ｐゴシック" w:hAnsi="ＭＳ Ｐゴシック" w:cs="メイリオ" w:hint="eastAsia"/>
            <w:color w:val="000000" w:themeColor="text1"/>
          </w:rPr>
          <w:delText>（高さ）</w:delText>
        </w:r>
        <w:r w:rsidR="00D32D64" w:rsidRPr="00443286" w:rsidDel="00353740">
          <w:rPr>
            <w:rFonts w:ascii="ＭＳ Ｐゴシック" w:hAnsi="ＭＳ Ｐゴシック" w:cs="メイリオ" w:hint="eastAsia"/>
            <w:color w:val="000000" w:themeColor="text1"/>
          </w:rPr>
          <w:delText>の造形速度</w:delText>
        </w:r>
        <w:r w:rsidR="00E37207" w:rsidDel="00353740">
          <w:rPr>
            <w:rFonts w:hint="eastAsia"/>
            <w:vertAlign w:val="superscript"/>
          </w:rPr>
          <w:delText>*</w:delText>
        </w:r>
      </w:del>
      <w:del w:id="37" w:author="福井 公亮" w:date="2017-02-06T11:23:00Z">
        <w:r w:rsidR="00E832EA" w:rsidDel="00353740">
          <w:rPr>
            <w:rFonts w:ascii="ＭＳ Ｐゴシック" w:hAnsi="ＭＳ Ｐゴシック" w:cs="メイリオ" w:hint="eastAsia"/>
            <w:color w:val="000000" w:themeColor="text1"/>
          </w:rPr>
          <w:delText>を誇り、最大</w:delText>
        </w:r>
        <w:r w:rsidR="00D32D64" w:rsidRPr="00443286" w:rsidDel="00353740">
          <w:rPr>
            <w:rFonts w:ascii="ＭＳ Ｐゴシック" w:hAnsi="ＭＳ Ｐゴシック" w:cs="メイリオ" w:hint="eastAsia"/>
            <w:color w:val="000000" w:themeColor="text1"/>
          </w:rPr>
          <w:delText>180㎝</w:delText>
        </w:r>
        <w:r w:rsidR="00E832EA" w:rsidDel="00353740">
          <w:rPr>
            <w:rFonts w:ascii="ＭＳ Ｐゴシック" w:hAnsi="ＭＳ Ｐゴシック" w:cs="メイリオ" w:hint="eastAsia"/>
            <w:color w:val="000000" w:themeColor="text1"/>
          </w:rPr>
          <w:delText>（横）</w:delText>
        </w:r>
        <w:r w:rsidR="00D32D64" w:rsidRPr="00443286" w:rsidDel="00353740">
          <w:rPr>
            <w:rFonts w:ascii="ＭＳ Ｐゴシック" w:hAnsi="ＭＳ Ｐゴシック" w:cs="メイリオ" w:hint="eastAsia"/>
            <w:color w:val="000000" w:themeColor="text1"/>
          </w:rPr>
          <w:delText>×150㎝</w:delText>
        </w:r>
        <w:r w:rsidR="00E832EA" w:rsidDel="00353740">
          <w:rPr>
            <w:rFonts w:ascii="ＭＳ Ｐゴシック" w:hAnsi="ＭＳ Ｐゴシック" w:cs="メイリオ" w:hint="eastAsia"/>
            <w:color w:val="000000" w:themeColor="text1"/>
          </w:rPr>
          <w:delText>（</w:delText>
        </w:r>
        <w:r w:rsidR="00E832EA" w:rsidRPr="00443286" w:rsidDel="00353740">
          <w:rPr>
            <w:rFonts w:ascii="ＭＳ Ｐゴシック" w:hAnsi="ＭＳ Ｐゴシック" w:cs="メイリオ" w:hint="eastAsia"/>
            <w:color w:val="000000" w:themeColor="text1"/>
          </w:rPr>
          <w:delText>奥行</w:delText>
        </w:r>
        <w:r w:rsidR="00E832EA" w:rsidDel="00353740">
          <w:rPr>
            <w:rFonts w:ascii="ＭＳ Ｐゴシック" w:hAnsi="ＭＳ Ｐゴシック" w:cs="メイリオ" w:hint="eastAsia"/>
            <w:color w:val="000000" w:themeColor="text1"/>
          </w:rPr>
          <w:delText>）</w:delText>
        </w:r>
        <w:r w:rsidR="00D32D64" w:rsidRPr="00443286" w:rsidDel="00353740">
          <w:rPr>
            <w:rFonts w:ascii="ＭＳ Ｐゴシック" w:hAnsi="ＭＳ Ｐゴシック" w:cs="メイリオ" w:hint="eastAsia"/>
            <w:color w:val="000000" w:themeColor="text1"/>
          </w:rPr>
          <w:delText>×120㎝</w:delText>
        </w:r>
        <w:r w:rsidR="00E832EA" w:rsidDel="00353740">
          <w:rPr>
            <w:rFonts w:ascii="ＭＳ Ｐゴシック" w:hAnsi="ＭＳ Ｐゴシック" w:cs="メイリオ" w:hint="eastAsia"/>
            <w:color w:val="000000" w:themeColor="text1"/>
          </w:rPr>
          <w:delText>（</w:delText>
        </w:r>
        <w:r w:rsidR="00E832EA" w:rsidRPr="00443286" w:rsidDel="00353740">
          <w:rPr>
            <w:rFonts w:ascii="ＭＳ Ｐゴシック" w:hAnsi="ＭＳ Ｐゴシック" w:cs="メイリオ" w:hint="eastAsia"/>
            <w:color w:val="000000" w:themeColor="text1"/>
          </w:rPr>
          <w:delText>高さ</w:delText>
        </w:r>
        <w:r w:rsidR="00E832EA" w:rsidDel="00353740">
          <w:rPr>
            <w:rFonts w:ascii="ＭＳ Ｐゴシック" w:hAnsi="ＭＳ Ｐゴシック" w:cs="メイリオ" w:hint="eastAsia"/>
            <w:color w:val="000000" w:themeColor="text1"/>
          </w:rPr>
          <w:delText>）</w:delText>
        </w:r>
        <w:r w:rsidR="00D32D64" w:rsidRPr="00443286" w:rsidDel="00353740">
          <w:rPr>
            <w:rFonts w:ascii="ＭＳ Ｐゴシック" w:hAnsi="ＭＳ Ｐゴシック" w:cs="メイリオ" w:hint="eastAsia"/>
            <w:color w:val="000000" w:themeColor="text1"/>
          </w:rPr>
          <w:delText>の造形</w:delText>
        </w:r>
        <w:r w:rsidR="00E832EA" w:rsidDel="00353740">
          <w:rPr>
            <w:rFonts w:ascii="ＭＳ Ｐゴシック" w:hAnsi="ＭＳ Ｐゴシック" w:cs="メイリオ" w:hint="eastAsia"/>
            <w:color w:val="000000" w:themeColor="text1"/>
          </w:rPr>
          <w:delText>が可能で</w:delText>
        </w:r>
        <w:r w:rsidR="00D32D64" w:rsidRPr="00443286" w:rsidDel="00353740">
          <w:rPr>
            <w:rFonts w:ascii="ＭＳ Ｐゴシック" w:hAnsi="ＭＳ Ｐゴシック" w:cs="メイリオ" w:hint="eastAsia"/>
            <w:color w:val="000000" w:themeColor="text1"/>
          </w:rPr>
          <w:delText>す。</w:delText>
        </w:r>
      </w:del>
    </w:p>
    <w:p w14:paraId="57F38578" w14:textId="6A4755ED" w:rsidR="00D44839" w:rsidRDefault="00336F50" w:rsidP="00E616A4">
      <w:pPr>
        <w:spacing w:beforeLines="50" w:before="120"/>
        <w:ind w:leftChars="100" w:left="200" w:firstLineChars="100" w:firstLine="200"/>
        <w:rPr>
          <w:rFonts w:ascii="ＭＳ Ｐゴシック" w:hAnsi="ＭＳ Ｐゴシック" w:cs="メイリオ"/>
          <w:color w:val="000000" w:themeColor="text1"/>
        </w:rPr>
      </w:pPr>
      <w:ins w:id="38" w:author="福井 公亮" w:date="2017-02-06T11:26:00Z">
        <w:r>
          <w:rPr>
            <w:rFonts w:ascii="ＭＳ Ｐゴシック" w:hAnsi="ＭＳ Ｐゴシック" w:cs="メイリオ"/>
            <w:color w:val="000000" w:themeColor="text1"/>
          </w:rPr>
          <w:t xml:space="preserve">While many 3D printers need support structure when building a model, </w:t>
        </w:r>
      </w:ins>
      <w:ins w:id="39" w:author="福井 公亮" w:date="2017-02-06T11:27:00Z">
        <w:r>
          <w:rPr>
            <w:rFonts w:ascii="ＭＳ Ｐゴシック" w:hAnsi="ＭＳ Ｐゴシック" w:cs="メイリオ"/>
            <w:color w:val="000000" w:themeColor="text1"/>
          </w:rPr>
          <w:t xml:space="preserve">by </w:t>
        </w:r>
      </w:ins>
      <w:ins w:id="40" w:author="福井 公亮" w:date="2017-02-06T11:25:00Z">
        <w:r w:rsidR="00353740">
          <w:rPr>
            <w:rFonts w:ascii="ＭＳ Ｐゴシック" w:hAnsi="ＭＳ Ｐゴシック" w:cs="メイリオ"/>
            <w:color w:val="000000" w:themeColor="text1"/>
          </w:rPr>
          <w:t xml:space="preserve">using </w:t>
        </w:r>
      </w:ins>
      <w:ins w:id="41" w:author="福井 公亮" w:date="2017-02-06T11:24:00Z">
        <w:r w:rsidR="00353740" w:rsidRPr="00353740">
          <w:rPr>
            <w:rFonts w:ascii="ＭＳ Ｐゴシック" w:hAnsi="ＭＳ Ｐゴシック" w:cs="メイリオ"/>
            <w:color w:val="000000" w:themeColor="text1"/>
          </w:rPr>
          <w:t>Massivit proprietary photo polymeric printing materia</w:t>
        </w:r>
      </w:ins>
      <w:ins w:id="42" w:author="福井 公亮" w:date="2017-02-06T11:35:00Z">
        <w:r>
          <w:rPr>
            <w:rFonts w:ascii="ＭＳ Ｐゴシック" w:hAnsi="ＭＳ Ｐゴシック" w:cs="メイリオ"/>
            <w:color w:val="000000" w:themeColor="text1"/>
          </w:rPr>
          <w:t>l</w:t>
        </w:r>
      </w:ins>
      <w:ins w:id="43" w:author="福井 公亮" w:date="2017-02-06T11:24:00Z">
        <w:r w:rsidR="00353740">
          <w:rPr>
            <w:rFonts w:ascii="ＭＳ Ｐゴシック" w:hAnsi="ＭＳ Ｐゴシック" w:cs="メイリオ"/>
            <w:color w:val="000000" w:themeColor="text1"/>
          </w:rPr>
          <w:t xml:space="preserve">, </w:t>
        </w:r>
      </w:ins>
      <w:del w:id="44" w:author="福井 公亮" w:date="2017-02-06T11:25:00Z">
        <w:r w:rsidR="00D44839" w:rsidDel="00353740">
          <w:rPr>
            <w:rFonts w:ascii="ＭＳ Ｐゴシック" w:hAnsi="ＭＳ Ｐゴシック" w:cs="メイリオ" w:hint="eastAsia"/>
            <w:color w:val="000000" w:themeColor="text1"/>
          </w:rPr>
          <w:delText>また、「</w:delText>
        </w:r>
        <w:r w:rsidR="00500C84" w:rsidDel="00353740">
          <w:rPr>
            <w:rFonts w:ascii="ＭＳ Ｐゴシック" w:hAnsi="ＭＳ Ｐゴシック" w:cs="メイリオ" w:hint="eastAsia"/>
            <w:color w:val="000000" w:themeColor="text1"/>
          </w:rPr>
          <w:delText>Massivit 1800</w:delText>
        </w:r>
        <w:r w:rsidR="00D44839" w:rsidDel="00353740">
          <w:rPr>
            <w:rFonts w:ascii="ＭＳ Ｐゴシック" w:hAnsi="ＭＳ Ｐゴシック" w:cs="メイリオ" w:hint="eastAsia"/>
            <w:color w:val="000000" w:themeColor="text1"/>
          </w:rPr>
          <w:delText>」</w:delText>
        </w:r>
        <w:r w:rsidR="00500C84" w:rsidDel="00353740">
          <w:rPr>
            <w:rFonts w:ascii="ＭＳ Ｐゴシック" w:hAnsi="ＭＳ Ｐゴシック" w:cs="メイリオ" w:hint="eastAsia"/>
            <w:color w:val="000000" w:themeColor="text1"/>
          </w:rPr>
          <w:delText>の</w:delText>
        </w:r>
        <w:r w:rsidR="00D32D64" w:rsidRPr="00443286" w:rsidDel="00353740">
          <w:rPr>
            <w:rFonts w:ascii="ＭＳ Ｐゴシック" w:hAnsi="ＭＳ Ｐゴシック" w:cs="メイリオ" w:hint="eastAsia"/>
            <w:color w:val="000000" w:themeColor="text1"/>
          </w:rPr>
          <w:delText>専用</w:delText>
        </w:r>
        <w:r w:rsidR="00500C84" w:rsidDel="00353740">
          <w:rPr>
            <w:rFonts w:ascii="ＭＳ Ｐゴシック" w:hAnsi="ＭＳ Ｐゴシック" w:cs="メイリオ" w:hint="eastAsia"/>
            <w:color w:val="000000" w:themeColor="text1"/>
          </w:rPr>
          <w:delText>材料である「</w:delText>
        </w:r>
      </w:del>
      <w:r w:rsidR="00D32D64" w:rsidRPr="00443286">
        <w:rPr>
          <w:rFonts w:ascii="ＭＳ Ｐゴシック" w:hAnsi="ＭＳ Ｐゴシック" w:cs="メイリオ" w:hint="eastAsia"/>
          <w:color w:val="000000" w:themeColor="text1"/>
        </w:rPr>
        <w:t>Massivit Dimengel</w:t>
      </w:r>
      <w:r w:rsidR="00D32D64" w:rsidRPr="00E616A4">
        <w:rPr>
          <w:rFonts w:ascii="ＭＳ Ｐゴシック" w:hAnsi="ＭＳ Ｐゴシック" w:cs="メイリオ" w:hint="eastAsia"/>
          <w:color w:val="000000" w:themeColor="text1"/>
          <w:vertAlign w:val="superscript"/>
        </w:rPr>
        <w:t>®</w:t>
      </w:r>
      <w:del w:id="45" w:author="福井 公亮" w:date="2017-02-06T11:25:00Z">
        <w:r w:rsidR="00500C84" w:rsidDel="00353740">
          <w:rPr>
            <w:rFonts w:ascii="ＭＳ Ｐゴシック" w:hAnsi="ＭＳ Ｐゴシック" w:cs="メイリオ" w:hint="eastAsia"/>
            <w:color w:val="000000" w:themeColor="text1"/>
          </w:rPr>
          <w:delText>」</w:delText>
        </w:r>
        <w:r w:rsidR="00D32D64" w:rsidRPr="00443286" w:rsidDel="00336F50">
          <w:rPr>
            <w:rFonts w:ascii="ＭＳ Ｐゴシック" w:hAnsi="ＭＳ Ｐゴシック" w:cs="メイリオ" w:hint="eastAsia"/>
            <w:color w:val="000000" w:themeColor="text1"/>
          </w:rPr>
          <w:delText>を使用</w:delText>
        </w:r>
        <w:r w:rsidR="00500C84" w:rsidDel="00336F50">
          <w:rPr>
            <w:rFonts w:ascii="ＭＳ Ｐゴシック" w:hAnsi="ＭＳ Ｐゴシック" w:cs="メイリオ" w:hint="eastAsia"/>
            <w:color w:val="000000" w:themeColor="text1"/>
          </w:rPr>
          <w:delText>する</w:delText>
        </w:r>
        <w:r w:rsidR="00E832EA" w:rsidDel="00336F50">
          <w:rPr>
            <w:rFonts w:ascii="ＭＳ Ｐゴシック" w:hAnsi="ＭＳ Ｐゴシック" w:cs="メイリオ" w:hint="eastAsia"/>
            <w:color w:val="000000" w:themeColor="text1"/>
          </w:rPr>
          <w:delText>ことで、</w:delText>
        </w:r>
      </w:del>
      <w:ins w:id="46" w:author="福井 公亮" w:date="2017-02-06T11:25:00Z">
        <w:r>
          <w:rPr>
            <w:rFonts w:ascii="ＭＳ Ｐゴシック" w:hAnsi="ＭＳ Ｐゴシック" w:cs="メイリオ" w:hint="eastAsia"/>
            <w:color w:val="000000" w:themeColor="text1"/>
          </w:rPr>
          <w:t xml:space="preserve">, </w:t>
        </w:r>
      </w:ins>
      <w:ins w:id="47" w:author="福井 公亮" w:date="2017-02-06T11:27:00Z">
        <w:r>
          <w:rPr>
            <w:rFonts w:ascii="ＭＳ Ｐゴシック" w:hAnsi="ＭＳ Ｐゴシック" w:cs="メイリオ"/>
            <w:color w:val="000000" w:themeColor="text1"/>
          </w:rPr>
          <w:t xml:space="preserve">Massivit 1800 does not need </w:t>
        </w:r>
      </w:ins>
      <w:ins w:id="48" w:author="福井 公亮" w:date="2017-02-06T11:25:00Z">
        <w:r>
          <w:rPr>
            <w:rFonts w:ascii="ＭＳ Ｐゴシック" w:hAnsi="ＭＳ Ｐゴシック" w:cs="メイリオ" w:hint="eastAsia"/>
            <w:color w:val="000000" w:themeColor="text1"/>
          </w:rPr>
          <w:t xml:space="preserve">support </w:t>
        </w:r>
        <w:r>
          <w:rPr>
            <w:rFonts w:ascii="ＭＳ Ｐゴシック" w:hAnsi="ＭＳ Ｐゴシック" w:cs="メイリオ"/>
            <w:color w:val="000000" w:themeColor="text1"/>
          </w:rPr>
          <w:t>structure</w:t>
        </w:r>
      </w:ins>
      <w:ins w:id="49" w:author="福井 公亮" w:date="2017-02-06T11:27:00Z">
        <w:r>
          <w:rPr>
            <w:rFonts w:ascii="ＭＳ Ｐゴシック" w:hAnsi="ＭＳ Ｐゴシック" w:cs="メイリオ"/>
            <w:color w:val="000000" w:themeColor="text1"/>
          </w:rPr>
          <w:t xml:space="preserve">s </w:t>
        </w:r>
      </w:ins>
      <w:ins w:id="50" w:author="福井 公亮" w:date="2017-02-06T11:28:00Z">
        <w:r>
          <w:rPr>
            <w:rFonts w:ascii="ＭＳ Ｐゴシック" w:hAnsi="ＭＳ Ｐゴシック" w:cs="メイリオ"/>
            <w:color w:val="000000" w:themeColor="text1"/>
          </w:rPr>
          <w:t xml:space="preserve">for models </w:t>
        </w:r>
      </w:ins>
      <w:ins w:id="51" w:author="福井 公亮" w:date="2017-02-06T11:25:00Z">
        <w:r>
          <w:rPr>
            <w:rFonts w:ascii="ＭＳ Ｐゴシック" w:hAnsi="ＭＳ Ｐゴシック" w:cs="メイリオ"/>
            <w:color w:val="000000" w:themeColor="text1"/>
          </w:rPr>
          <w:t xml:space="preserve">in </w:t>
        </w:r>
      </w:ins>
      <w:ins w:id="52" w:author="福井 公亮" w:date="2017-02-06T11:27:00Z">
        <w:r>
          <w:rPr>
            <w:rFonts w:ascii="ＭＳ Ｐゴシック" w:hAnsi="ＭＳ Ｐゴシック" w:cs="メイリオ"/>
            <w:color w:val="000000" w:themeColor="text1"/>
          </w:rPr>
          <w:t>most</w:t>
        </w:r>
      </w:ins>
      <w:ins w:id="53" w:author="福井 公亮" w:date="2017-02-06T11:25:00Z">
        <w:r>
          <w:rPr>
            <w:rFonts w:ascii="ＭＳ Ｐゴシック" w:hAnsi="ＭＳ Ｐゴシック" w:cs="メイリオ"/>
            <w:color w:val="000000" w:themeColor="text1"/>
          </w:rPr>
          <w:t xml:space="preserve"> cases.</w:t>
        </w:r>
      </w:ins>
      <w:ins w:id="54" w:author="福井 公亮" w:date="2017-02-06T11:27:00Z">
        <w:r>
          <w:rPr>
            <w:rFonts w:ascii="ＭＳ Ｐゴシック" w:hAnsi="ＭＳ Ｐゴシック" w:cs="メイリオ" w:hint="eastAsia"/>
            <w:color w:val="000000" w:themeColor="text1"/>
          </w:rPr>
          <w:t xml:space="preserve"> I</w:t>
        </w:r>
        <w:r>
          <w:rPr>
            <w:rFonts w:ascii="ＭＳ Ｐゴシック" w:hAnsi="ＭＳ Ｐゴシック" w:cs="メイリオ"/>
            <w:color w:val="000000" w:themeColor="text1"/>
          </w:rPr>
          <w:t xml:space="preserve">n addition, </w:t>
        </w:r>
      </w:ins>
      <w:ins w:id="55" w:author="福井 公亮" w:date="2017-02-06T11:28:00Z">
        <w:r>
          <w:rPr>
            <w:rFonts w:ascii="ＭＳ Ｐゴシック" w:hAnsi="ＭＳ Ｐゴシック" w:cs="メイリオ"/>
            <w:color w:val="000000" w:themeColor="text1"/>
          </w:rPr>
          <w:t>Massivit 1800 basically creates hollow models</w:t>
        </w:r>
      </w:ins>
      <w:ins w:id="56" w:author="福井 公亮" w:date="2017-02-06T11:29:00Z">
        <w:r>
          <w:rPr>
            <w:rFonts w:ascii="ＭＳ Ｐゴシック" w:hAnsi="ＭＳ Ｐゴシック" w:cs="メイリオ"/>
            <w:color w:val="000000" w:themeColor="text1"/>
          </w:rPr>
          <w:t>.</w:t>
        </w:r>
      </w:ins>
      <w:ins w:id="57" w:author="福井 公亮" w:date="2017-02-06T11:28:00Z">
        <w:r>
          <w:rPr>
            <w:rFonts w:ascii="ＭＳ Ｐゴシック" w:hAnsi="ＭＳ Ｐゴシック" w:cs="メイリオ"/>
            <w:color w:val="000000" w:themeColor="text1"/>
          </w:rPr>
          <w:t xml:space="preserve"> </w:t>
        </w:r>
      </w:ins>
      <w:ins w:id="58" w:author="福井 公亮" w:date="2017-02-06T11:31:00Z">
        <w:r>
          <w:rPr>
            <w:rFonts w:ascii="ＭＳ Ｐゴシック" w:hAnsi="ＭＳ Ｐゴシック" w:cs="メイリオ"/>
            <w:color w:val="000000" w:themeColor="text1"/>
          </w:rPr>
          <w:t>T</w:t>
        </w:r>
      </w:ins>
      <w:ins w:id="59" w:author="福井 公亮" w:date="2017-02-06T11:29:00Z">
        <w:r>
          <w:rPr>
            <w:rFonts w:ascii="ＭＳ Ｐゴシック" w:hAnsi="ＭＳ Ｐゴシック" w:cs="メイリオ"/>
            <w:color w:val="000000" w:themeColor="text1"/>
          </w:rPr>
          <w:t>hese features</w:t>
        </w:r>
      </w:ins>
      <w:ins w:id="60" w:author="福井 公亮" w:date="2017-02-06T11:31:00Z">
        <w:r>
          <w:rPr>
            <w:rFonts w:ascii="ＭＳ Ｐゴシック" w:hAnsi="ＭＳ Ｐゴシック" w:cs="メイリオ"/>
            <w:color w:val="000000" w:themeColor="text1"/>
          </w:rPr>
          <w:t xml:space="preserve"> enable users to expect </w:t>
        </w:r>
      </w:ins>
      <w:ins w:id="61" w:author="福井 公亮" w:date="2017-02-06T11:29:00Z">
        <w:r>
          <w:rPr>
            <w:rFonts w:ascii="ＭＳ Ｐゴシック" w:hAnsi="ＭＳ Ｐゴシック" w:cs="メイリオ"/>
            <w:color w:val="000000" w:themeColor="text1"/>
          </w:rPr>
          <w:t xml:space="preserve">the </w:t>
        </w:r>
      </w:ins>
      <w:ins w:id="62" w:author="福井 公亮" w:date="2017-02-06T11:30:00Z">
        <w:r>
          <w:rPr>
            <w:rFonts w:ascii="ＭＳ Ｐゴシック" w:hAnsi="ＭＳ Ｐゴシック" w:cs="メイリオ"/>
            <w:color w:val="000000" w:themeColor="text1"/>
          </w:rPr>
          <w:t xml:space="preserve">reduction in material </w:t>
        </w:r>
      </w:ins>
      <w:ins w:id="63" w:author="福井 公亮" w:date="2017-02-06T11:29:00Z">
        <w:r>
          <w:rPr>
            <w:rFonts w:ascii="ＭＳ Ｐゴシック" w:hAnsi="ＭＳ Ｐゴシック" w:cs="メイリオ"/>
            <w:color w:val="000000" w:themeColor="text1"/>
          </w:rPr>
          <w:t>and transportation costs.</w:t>
        </w:r>
      </w:ins>
      <w:del w:id="64" w:author="福井 公亮" w:date="2017-02-06T11:27:00Z">
        <w:r w:rsidR="00D32D64" w:rsidRPr="00443286" w:rsidDel="00336F50">
          <w:rPr>
            <w:rFonts w:ascii="ＭＳ Ｐゴシック" w:hAnsi="ＭＳ Ｐゴシック" w:cs="メイリオ" w:hint="eastAsia"/>
            <w:color w:val="000000" w:themeColor="text1"/>
          </w:rPr>
          <w:delText>多くの</w:delText>
        </w:r>
        <w:r w:rsidR="00500C84" w:rsidDel="00336F50">
          <w:rPr>
            <w:rFonts w:ascii="ＭＳ Ｐゴシック" w:hAnsi="ＭＳ Ｐゴシック" w:cs="メイリオ" w:hint="eastAsia"/>
            <w:color w:val="000000" w:themeColor="text1"/>
          </w:rPr>
          <w:delText>3D</w:delText>
        </w:r>
        <w:r w:rsidR="00D32D64" w:rsidRPr="00443286" w:rsidDel="00336F50">
          <w:rPr>
            <w:rFonts w:ascii="ＭＳ Ｐゴシック" w:hAnsi="ＭＳ Ｐゴシック" w:cs="メイリオ" w:hint="eastAsia"/>
            <w:color w:val="000000" w:themeColor="text1"/>
          </w:rPr>
          <w:delText>プリンタ</w:delText>
        </w:r>
        <w:r w:rsidR="00500C84" w:rsidDel="00336F50">
          <w:rPr>
            <w:rFonts w:ascii="ＭＳ Ｐゴシック" w:hAnsi="ＭＳ Ｐゴシック" w:cs="メイリオ" w:hint="eastAsia"/>
            <w:color w:val="000000" w:themeColor="text1"/>
          </w:rPr>
          <w:delText>で</w:delText>
        </w:r>
        <w:r w:rsidR="00E832EA" w:rsidDel="00336F50">
          <w:rPr>
            <w:rFonts w:ascii="ＭＳ Ｐゴシック" w:hAnsi="ＭＳ Ｐゴシック" w:cs="メイリオ" w:hint="eastAsia"/>
            <w:color w:val="000000" w:themeColor="text1"/>
          </w:rPr>
          <w:delText>これまで</w:delText>
        </w:r>
        <w:r w:rsidR="00500C84" w:rsidDel="00336F50">
          <w:rPr>
            <w:rFonts w:ascii="ＭＳ Ｐゴシック" w:hAnsi="ＭＳ Ｐゴシック" w:cs="メイリオ" w:hint="eastAsia"/>
            <w:color w:val="000000" w:themeColor="text1"/>
          </w:rPr>
          <w:delText>必要</w:delText>
        </w:r>
        <w:r w:rsidR="00E832EA" w:rsidDel="00336F50">
          <w:rPr>
            <w:rFonts w:ascii="ＭＳ Ｐゴシック" w:hAnsi="ＭＳ Ｐゴシック" w:cs="メイリオ" w:hint="eastAsia"/>
            <w:color w:val="000000" w:themeColor="text1"/>
          </w:rPr>
          <w:delText>だった</w:delText>
        </w:r>
        <w:r w:rsidR="00D32D64" w:rsidRPr="00443286" w:rsidDel="00336F50">
          <w:rPr>
            <w:rFonts w:ascii="ＭＳ Ｐゴシック" w:hAnsi="ＭＳ Ｐゴシック" w:cs="メイリオ" w:hint="eastAsia"/>
            <w:color w:val="000000" w:themeColor="text1"/>
          </w:rPr>
          <w:delText>サポート構造が不要</w:delText>
        </w:r>
        <w:r w:rsidR="00500C84" w:rsidDel="00336F50">
          <w:rPr>
            <w:rFonts w:ascii="ＭＳ Ｐゴシック" w:hAnsi="ＭＳ Ｐゴシック" w:cs="メイリオ" w:hint="eastAsia"/>
            <w:color w:val="000000" w:themeColor="text1"/>
          </w:rPr>
          <w:delText>となります</w:delText>
        </w:r>
        <w:r w:rsidR="00D32D64" w:rsidRPr="00443286" w:rsidDel="00336F50">
          <w:rPr>
            <w:rFonts w:ascii="ＭＳ Ｐゴシック" w:hAnsi="ＭＳ Ｐゴシック" w:cs="メイリオ" w:hint="eastAsia"/>
            <w:color w:val="000000" w:themeColor="text1"/>
          </w:rPr>
          <w:delText>。</w:delText>
        </w:r>
      </w:del>
      <w:del w:id="65" w:author="福井 公亮" w:date="2017-02-06T11:29:00Z">
        <w:r w:rsidR="00D32D64" w:rsidRPr="00443286" w:rsidDel="00336F50">
          <w:rPr>
            <w:rFonts w:ascii="ＭＳ Ｐゴシック" w:hAnsi="ＭＳ Ｐゴシック" w:cs="メイリオ" w:hint="eastAsia"/>
            <w:color w:val="000000" w:themeColor="text1"/>
          </w:rPr>
          <w:delText>また、内部を空洞にしてモデルを造形するため、</w:delText>
        </w:r>
      </w:del>
      <w:del w:id="66" w:author="福井 公亮" w:date="2017-02-06T11:30:00Z">
        <w:r w:rsidR="00D32D64" w:rsidRPr="00443286" w:rsidDel="00336F50">
          <w:rPr>
            <w:rFonts w:ascii="ＭＳ Ｐゴシック" w:hAnsi="ＭＳ Ｐゴシック" w:cs="メイリオ" w:hint="eastAsia"/>
            <w:color w:val="000000" w:themeColor="text1"/>
          </w:rPr>
          <w:delText>大型造形物の製作コスト</w:delText>
        </w:r>
        <w:r w:rsidR="009C0E95" w:rsidDel="00336F50">
          <w:rPr>
            <w:rFonts w:ascii="ＭＳ Ｐゴシック" w:hAnsi="ＭＳ Ｐゴシック" w:cs="メイリオ" w:hint="eastAsia"/>
            <w:color w:val="000000" w:themeColor="text1"/>
          </w:rPr>
          <w:delText>や輸送コストの</w:delText>
        </w:r>
        <w:r w:rsidR="00500C84" w:rsidDel="00336F50">
          <w:rPr>
            <w:rFonts w:ascii="ＭＳ Ｐゴシック" w:hAnsi="ＭＳ Ｐゴシック" w:cs="メイリオ" w:hint="eastAsia"/>
            <w:color w:val="000000" w:themeColor="text1"/>
          </w:rPr>
          <w:delText>削減が期待で</w:delText>
        </w:r>
      </w:del>
      <w:del w:id="67" w:author="福井 公亮" w:date="2017-02-06T11:31:00Z">
        <w:r w:rsidR="00500C84" w:rsidDel="00336F50">
          <w:rPr>
            <w:rFonts w:ascii="ＭＳ Ｐゴシック" w:hAnsi="ＭＳ Ｐゴシック" w:cs="メイリオ" w:hint="eastAsia"/>
            <w:color w:val="000000" w:themeColor="text1"/>
          </w:rPr>
          <w:delText>きます</w:delText>
        </w:r>
        <w:r w:rsidR="00D32D64" w:rsidRPr="00443286" w:rsidDel="00336F50">
          <w:rPr>
            <w:rFonts w:ascii="ＭＳ Ｐゴシック" w:hAnsi="ＭＳ Ｐゴシック" w:cs="メイリオ" w:hint="eastAsia"/>
            <w:color w:val="000000" w:themeColor="text1"/>
          </w:rPr>
          <w:delText>。</w:delText>
        </w:r>
      </w:del>
    </w:p>
    <w:p w14:paraId="134D9757" w14:textId="5F1F9AE9" w:rsidR="00432448" w:rsidRDefault="002E5EA4" w:rsidP="00E616A4">
      <w:pPr>
        <w:spacing w:beforeLines="50" w:before="120"/>
        <w:ind w:leftChars="100" w:left="200" w:firstLineChars="100" w:firstLine="200"/>
      </w:pPr>
      <w:ins w:id="68" w:author="福井 公亮" w:date="2017-02-06T11:35:00Z">
        <w:r>
          <w:rPr>
            <w:rFonts w:ascii="ＭＳ Ｐゴシック" w:hAnsi="ＭＳ Ｐゴシック" w:cs="メイリオ" w:hint="eastAsia"/>
            <w:color w:val="000000" w:themeColor="text1"/>
          </w:rPr>
          <w:t>Plus, user</w:t>
        </w:r>
      </w:ins>
      <w:ins w:id="69" w:author="福井 公亮" w:date="2017-02-06T11:37:00Z">
        <w:r>
          <w:rPr>
            <w:rFonts w:ascii="ＭＳ Ｐゴシック" w:hAnsi="ＭＳ Ｐゴシック" w:cs="メイリオ"/>
            <w:color w:val="000000" w:themeColor="text1"/>
          </w:rPr>
          <w:t>s</w:t>
        </w:r>
      </w:ins>
      <w:ins w:id="70" w:author="福井 公亮" w:date="2017-02-06T11:35:00Z">
        <w:r>
          <w:rPr>
            <w:rFonts w:ascii="ＭＳ Ｐゴシック" w:hAnsi="ＭＳ Ｐゴシック" w:cs="メイリオ" w:hint="eastAsia"/>
            <w:color w:val="000000" w:themeColor="text1"/>
          </w:rPr>
          <w:t xml:space="preserve"> can choose </w:t>
        </w:r>
      </w:ins>
      <w:ins w:id="71" w:author="福井 公亮" w:date="2017-02-06T11:37:00Z">
        <w:r>
          <w:rPr>
            <w:rFonts w:ascii="ＭＳ Ｐゴシック" w:hAnsi="ＭＳ Ｐゴシック" w:cs="メイリオ"/>
            <w:color w:val="000000" w:themeColor="text1"/>
          </w:rPr>
          <w:t xml:space="preserve">an option </w:t>
        </w:r>
      </w:ins>
      <w:ins w:id="72" w:author="福井 公亮" w:date="2017-02-06T11:36:00Z">
        <w:r>
          <w:rPr>
            <w:rFonts w:ascii="ＭＳ Ｐゴシック" w:hAnsi="ＭＳ Ｐゴシック" w:cs="メイリオ"/>
            <w:color w:val="000000" w:themeColor="text1"/>
          </w:rPr>
          <w:t>to install two printing engines in the</w:t>
        </w:r>
      </w:ins>
      <w:ins w:id="73" w:author="福井 公亮" w:date="2017-02-06T11:35:00Z">
        <w:r>
          <w:rPr>
            <w:rFonts w:ascii="ＭＳ Ｐゴシック" w:hAnsi="ＭＳ Ｐゴシック" w:cs="メイリオ" w:hint="eastAsia"/>
            <w:color w:val="000000" w:themeColor="text1"/>
          </w:rPr>
          <w:t xml:space="preserve"> printer</w:t>
        </w:r>
      </w:ins>
      <w:ins w:id="74" w:author="福井 公亮" w:date="2017-02-06T11:37:00Z">
        <w:r>
          <w:rPr>
            <w:rFonts w:ascii="ＭＳ Ｐゴシック" w:hAnsi="ＭＳ Ｐゴシック" w:cs="メイリオ"/>
            <w:color w:val="000000" w:themeColor="text1"/>
          </w:rPr>
          <w:t>. With this function, the printer can build two different models in parallel</w:t>
        </w:r>
      </w:ins>
      <w:ins w:id="75" w:author="福井 公亮" w:date="2017-02-06T11:38:00Z">
        <w:r>
          <w:rPr>
            <w:rFonts w:ascii="ＭＳ Ｐゴシック" w:hAnsi="ＭＳ Ｐゴシック" w:cs="メイリオ"/>
            <w:color w:val="000000" w:themeColor="text1"/>
          </w:rPr>
          <w:t>.</w:t>
        </w:r>
      </w:ins>
      <w:ins w:id="76" w:author="福井 公亮" w:date="2017-02-06T11:35:00Z">
        <w:r>
          <w:rPr>
            <w:rFonts w:ascii="ＭＳ Ｐゴシック" w:hAnsi="ＭＳ Ｐゴシック" w:cs="メイリオ" w:hint="eastAsia"/>
            <w:color w:val="000000" w:themeColor="text1"/>
          </w:rPr>
          <w:t xml:space="preserve"> </w:t>
        </w:r>
      </w:ins>
      <w:del w:id="77" w:author="福井 公亮" w:date="2017-02-06T11:38:00Z">
        <w:r w:rsidR="00D44839" w:rsidDel="002E5EA4">
          <w:rPr>
            <w:rFonts w:ascii="ＭＳ Ｐゴシック" w:hAnsi="ＭＳ Ｐゴシック" w:cs="メイリオ" w:hint="eastAsia"/>
            <w:color w:val="000000" w:themeColor="text1"/>
          </w:rPr>
          <w:delText>さらにオプションとして、</w:delText>
        </w:r>
        <w:r w:rsidR="00D44839" w:rsidRPr="00D44839" w:rsidDel="002E5EA4">
          <w:rPr>
            <w:rFonts w:ascii="ＭＳ Ｐゴシック" w:hAnsi="ＭＳ Ｐゴシック" w:cs="メイリオ" w:hint="eastAsia"/>
            <w:color w:val="000000" w:themeColor="text1"/>
          </w:rPr>
          <w:delText>2つのプリントヘッドで</w:delText>
        </w:r>
        <w:r w:rsidR="00D44839" w:rsidDel="002E5EA4">
          <w:rPr>
            <w:rFonts w:ascii="ＭＳ Ｐゴシック" w:hAnsi="ＭＳ Ｐゴシック" w:cs="メイリオ" w:hint="eastAsia"/>
            <w:color w:val="000000" w:themeColor="text1"/>
          </w:rPr>
          <w:delText>並行して別々に造形を行うことのできるデュアルプリント対応機種があります</w:delText>
        </w:r>
        <w:r w:rsidR="00D44839" w:rsidRPr="00D44839" w:rsidDel="002E5EA4">
          <w:rPr>
            <w:rFonts w:ascii="ＭＳ Ｐゴシック" w:hAnsi="ＭＳ Ｐゴシック" w:cs="メイリオ" w:hint="eastAsia"/>
            <w:color w:val="000000" w:themeColor="text1"/>
          </w:rPr>
          <w:delText>。</w:delText>
        </w:r>
      </w:del>
      <w:r w:rsidR="00CD7BA2">
        <w:rPr>
          <w:rFonts w:ascii="ＭＳ Ｐゴシック" w:hAnsi="ＭＳ Ｐゴシック" w:cs="メイリオ"/>
          <w:color w:val="000000" w:themeColor="text1"/>
        </w:rPr>
        <w:br/>
      </w:r>
      <w:r w:rsidR="00432448" w:rsidRPr="00E616A4">
        <w:rPr>
          <w:rFonts w:hint="eastAsia"/>
          <w:sz w:val="18"/>
          <w:szCs w:val="18"/>
        </w:rPr>
        <w:t>*</w:t>
      </w:r>
      <w:r w:rsidR="00432448" w:rsidRPr="00E616A4">
        <w:rPr>
          <w:sz w:val="18"/>
          <w:szCs w:val="18"/>
        </w:rPr>
        <w:t xml:space="preserve"> </w:t>
      </w:r>
      <w:ins w:id="78" w:author="福井 公亮" w:date="2017-02-06T11:22:00Z">
        <w:r w:rsidR="00353740">
          <w:rPr>
            <w:sz w:val="18"/>
            <w:szCs w:val="18"/>
          </w:rPr>
          <w:t>35cm/hour when building a cylinder with 35cm in diameter</w:t>
        </w:r>
      </w:ins>
      <w:del w:id="79" w:author="福井 公亮" w:date="2017-02-06T11:23:00Z">
        <w:r w:rsidR="00432448" w:rsidRPr="00E616A4" w:rsidDel="00353740">
          <w:rPr>
            <w:rFonts w:hint="eastAsia"/>
            <w:sz w:val="18"/>
            <w:szCs w:val="18"/>
          </w:rPr>
          <w:delText>直径</w:delText>
        </w:r>
        <w:r w:rsidR="00432448" w:rsidRPr="00E616A4" w:rsidDel="00353740">
          <w:rPr>
            <w:rFonts w:hint="eastAsia"/>
            <w:sz w:val="18"/>
            <w:szCs w:val="18"/>
          </w:rPr>
          <w:delText>1m</w:delText>
        </w:r>
        <w:r w:rsidR="00432448" w:rsidRPr="00E616A4" w:rsidDel="00353740">
          <w:rPr>
            <w:rFonts w:hint="eastAsia"/>
            <w:sz w:val="18"/>
            <w:szCs w:val="18"/>
          </w:rPr>
          <w:delText>のシリンダ形状で</w:delText>
        </w:r>
        <w:r w:rsidR="00432448" w:rsidRPr="00E616A4" w:rsidDel="00353740">
          <w:rPr>
            <w:rFonts w:hint="eastAsia"/>
            <w:sz w:val="18"/>
            <w:szCs w:val="18"/>
          </w:rPr>
          <w:delText>35cm/</w:delText>
        </w:r>
        <w:r w:rsidR="00432448" w:rsidRPr="00E616A4" w:rsidDel="00353740">
          <w:rPr>
            <w:rFonts w:hint="eastAsia"/>
            <w:sz w:val="18"/>
            <w:szCs w:val="18"/>
          </w:rPr>
          <w:delText>時間</w:delText>
        </w:r>
      </w:del>
    </w:p>
    <w:p w14:paraId="72140094" w14:textId="77777777" w:rsidR="004C1653" w:rsidRDefault="004C1653" w:rsidP="00E616A4">
      <w:pPr>
        <w:spacing w:beforeLines="50" w:before="120"/>
        <w:ind w:leftChars="100" w:left="200" w:firstLineChars="100" w:firstLine="200"/>
        <w:jc w:val="left"/>
      </w:pPr>
    </w:p>
    <w:p w14:paraId="63661802" w14:textId="6B88CE96" w:rsidR="00E37207" w:rsidRPr="00E616A4" w:rsidRDefault="002E5EA4" w:rsidP="00E616A4">
      <w:pPr>
        <w:pStyle w:val="a5"/>
        <w:numPr>
          <w:ilvl w:val="0"/>
          <w:numId w:val="21"/>
        </w:numPr>
        <w:tabs>
          <w:tab w:val="left" w:pos="2445"/>
          <w:tab w:val="left" w:pos="2535"/>
        </w:tabs>
        <w:jc w:val="both"/>
        <w:rPr>
          <w:rFonts w:ascii="ＭＳ Ｐゴシック" w:hAnsi="ＭＳ Ｐゴシック"/>
          <w:b/>
          <w:sz w:val="24"/>
          <w:szCs w:val="24"/>
        </w:rPr>
      </w:pPr>
      <w:ins w:id="80" w:author="福井 公亮" w:date="2017-02-06T11:39:00Z">
        <w:r>
          <w:rPr>
            <w:rFonts w:ascii="ＭＳ Ｐゴシック" w:hAnsi="ＭＳ Ｐゴシック" w:hint="eastAsia"/>
            <w:b/>
            <w:sz w:val="24"/>
            <w:szCs w:val="24"/>
          </w:rPr>
          <w:t>T</w:t>
        </w:r>
        <w:r>
          <w:rPr>
            <w:rFonts w:ascii="ＭＳ Ｐゴシック" w:hAnsi="ＭＳ Ｐゴシック"/>
            <w:b/>
            <w:sz w:val="24"/>
            <w:szCs w:val="24"/>
          </w:rPr>
          <w:t>argets</w:t>
        </w:r>
      </w:ins>
      <w:del w:id="81" w:author="福井 公亮" w:date="2017-02-06T11:39:00Z">
        <w:r w:rsidR="00E37207" w:rsidRPr="00E616A4" w:rsidDel="002E5EA4">
          <w:rPr>
            <w:rFonts w:ascii="ＭＳ Ｐゴシック" w:hAnsi="ＭＳ Ｐゴシック" w:hint="eastAsia"/>
            <w:b/>
            <w:sz w:val="24"/>
            <w:szCs w:val="24"/>
          </w:rPr>
          <w:delText>大型モデルを高速造形する「</w:delText>
        </w:r>
        <w:r w:rsidR="00E37207" w:rsidRPr="00E616A4" w:rsidDel="002E5EA4">
          <w:rPr>
            <w:rFonts w:ascii="ＭＳ Ｐゴシック" w:hAnsi="ＭＳ Ｐゴシック"/>
            <w:b/>
            <w:sz w:val="24"/>
            <w:szCs w:val="24"/>
          </w:rPr>
          <w:delText>Massivit 1800」</w:delText>
        </w:r>
      </w:del>
    </w:p>
    <w:p w14:paraId="4ABC8434" w14:textId="04D43377" w:rsidR="00D32D64" w:rsidRDefault="00432448" w:rsidP="00E616A4">
      <w:pPr>
        <w:ind w:leftChars="100" w:left="200" w:firstLineChars="100" w:firstLine="200"/>
        <w:rPr>
          <w:rFonts w:ascii="ＭＳ Ｐゴシック" w:hAnsi="ＭＳ Ｐゴシック" w:cs="メイリオ"/>
          <w:color w:val="000000" w:themeColor="text1"/>
        </w:rPr>
      </w:pPr>
      <w:del w:id="82" w:author="福井 公亮" w:date="2017-02-06T11:39:00Z">
        <w:r w:rsidDel="002E5EA4">
          <w:rPr>
            <w:rFonts w:ascii="ＭＳ Ｐゴシック" w:hAnsi="ＭＳ Ｐゴシック" w:cs="メイリオ" w:hint="eastAsia"/>
            <w:color w:val="000000" w:themeColor="text1"/>
          </w:rPr>
          <w:delText>「</w:delText>
        </w:r>
      </w:del>
      <w:r w:rsidR="00BA468A">
        <w:rPr>
          <w:rFonts w:ascii="ＭＳ Ｐゴシック" w:hAnsi="ＭＳ Ｐゴシック" w:cs="メイリオ" w:hint="eastAsia"/>
          <w:color w:val="000000" w:themeColor="text1"/>
        </w:rPr>
        <w:t xml:space="preserve">Massivit </w:t>
      </w:r>
      <w:r w:rsidR="00D32D64" w:rsidRPr="00443286">
        <w:rPr>
          <w:rFonts w:ascii="ＭＳ Ｐゴシック" w:hAnsi="ＭＳ Ｐゴシック" w:cs="メイリオ" w:hint="eastAsia"/>
          <w:color w:val="000000" w:themeColor="text1"/>
        </w:rPr>
        <w:t>1800</w:t>
      </w:r>
      <w:del w:id="83" w:author="福井 公亮" w:date="2017-02-06T11:39:00Z">
        <w:r w:rsidDel="002E5EA4">
          <w:rPr>
            <w:rFonts w:ascii="ＭＳ Ｐゴシック" w:hAnsi="ＭＳ Ｐゴシック" w:cs="メイリオ" w:hint="eastAsia"/>
            <w:color w:val="000000" w:themeColor="text1"/>
          </w:rPr>
          <w:delText>」</w:delText>
        </w:r>
      </w:del>
      <w:ins w:id="84" w:author="福井 公亮" w:date="2017-02-06T11:39:00Z">
        <w:r w:rsidR="002E5EA4">
          <w:rPr>
            <w:rFonts w:ascii="ＭＳ Ｐゴシック" w:hAnsi="ＭＳ Ｐゴシック" w:cs="メイリオ" w:hint="eastAsia"/>
            <w:color w:val="000000" w:themeColor="text1"/>
          </w:rPr>
          <w:t xml:space="preserve"> has </w:t>
        </w:r>
      </w:ins>
      <w:ins w:id="85" w:author="福井 公亮" w:date="2017-02-06T11:42:00Z">
        <w:r w:rsidR="002E5EA4">
          <w:rPr>
            <w:rFonts w:ascii="ＭＳ Ｐゴシック" w:hAnsi="ＭＳ Ｐゴシック" w:cs="メイリオ"/>
            <w:color w:val="000000" w:themeColor="text1"/>
          </w:rPr>
          <w:t xml:space="preserve">already </w:t>
        </w:r>
      </w:ins>
      <w:ins w:id="86" w:author="福井 公亮" w:date="2017-02-06T11:39:00Z">
        <w:r w:rsidR="002E5EA4">
          <w:rPr>
            <w:rFonts w:ascii="ＭＳ Ｐゴシック" w:hAnsi="ＭＳ Ｐゴシック" w:cs="メイリオ"/>
            <w:color w:val="000000" w:themeColor="text1"/>
          </w:rPr>
          <w:t xml:space="preserve">used </w:t>
        </w:r>
      </w:ins>
      <w:ins w:id="87" w:author="福井 公亮" w:date="2017-02-06T11:42:00Z">
        <w:r w:rsidR="002E5EA4">
          <w:rPr>
            <w:rFonts w:ascii="ＭＳ Ｐゴシック" w:hAnsi="ＭＳ Ｐゴシック" w:cs="メイリオ"/>
            <w:color w:val="000000" w:themeColor="text1"/>
          </w:rPr>
          <w:t xml:space="preserve">abroad </w:t>
        </w:r>
      </w:ins>
      <w:ins w:id="88" w:author="福井 公亮" w:date="2017-02-06T11:39:00Z">
        <w:r w:rsidR="002E5EA4">
          <w:rPr>
            <w:rFonts w:ascii="ＭＳ Ｐゴシック" w:hAnsi="ＭＳ Ｐゴシック" w:cs="メイリオ"/>
            <w:color w:val="000000" w:themeColor="text1"/>
          </w:rPr>
          <w:t xml:space="preserve">for </w:t>
        </w:r>
      </w:ins>
      <w:ins w:id="89" w:author="福井 公亮" w:date="2017-02-06T11:40:00Z">
        <w:r w:rsidR="002E5EA4">
          <w:rPr>
            <w:rFonts w:ascii="ＭＳ Ｐゴシック" w:hAnsi="ＭＳ Ｐゴシック" w:cs="メイリオ"/>
            <w:color w:val="000000" w:themeColor="text1"/>
          </w:rPr>
          <w:t xml:space="preserve">3D </w:t>
        </w:r>
      </w:ins>
      <w:ins w:id="90" w:author="福井 公亮" w:date="2017-02-06T11:39:00Z">
        <w:r w:rsidR="002E5EA4">
          <w:rPr>
            <w:rFonts w:ascii="ＭＳ Ｐゴシック" w:hAnsi="ＭＳ Ｐゴシック" w:cs="メイリオ"/>
            <w:color w:val="000000" w:themeColor="text1"/>
          </w:rPr>
          <w:t>advertisement such as big signs, displays</w:t>
        </w:r>
      </w:ins>
      <w:ins w:id="91" w:author="福井 公亮" w:date="2017-02-06T11:42:00Z">
        <w:r w:rsidR="002E5EA4">
          <w:rPr>
            <w:rFonts w:ascii="ＭＳ Ｐゴシック" w:hAnsi="ＭＳ Ｐゴシック" w:cs="メイリオ"/>
            <w:color w:val="000000" w:themeColor="text1"/>
          </w:rPr>
          <w:t xml:space="preserve">, and </w:t>
        </w:r>
      </w:ins>
      <w:ins w:id="92" w:author="福井 公亮" w:date="2017-02-06T11:41:00Z">
        <w:r w:rsidR="002E5EA4">
          <w:rPr>
            <w:rFonts w:ascii="ＭＳ Ｐゴシック" w:hAnsi="ＭＳ Ｐゴシック" w:cs="メイリオ"/>
            <w:color w:val="000000" w:themeColor="text1"/>
          </w:rPr>
          <w:t>film campaigns</w:t>
        </w:r>
      </w:ins>
      <w:ins w:id="93" w:author="福井 公亮" w:date="2017-02-06T11:39:00Z">
        <w:r w:rsidR="002E5EA4">
          <w:rPr>
            <w:rFonts w:ascii="ＭＳ Ｐゴシック" w:hAnsi="ＭＳ Ｐゴシック" w:cs="メイリオ"/>
            <w:color w:val="000000" w:themeColor="text1"/>
          </w:rPr>
          <w:t xml:space="preserve">, </w:t>
        </w:r>
      </w:ins>
      <w:ins w:id="94" w:author="福井 公亮" w:date="2017-02-06T11:41:00Z">
        <w:r w:rsidR="002E5EA4">
          <w:rPr>
            <w:rFonts w:ascii="ＭＳ Ｐゴシック" w:hAnsi="ＭＳ Ｐゴシック" w:cs="メイリオ"/>
            <w:color w:val="000000" w:themeColor="text1"/>
          </w:rPr>
          <w:t xml:space="preserve">replicas for </w:t>
        </w:r>
      </w:ins>
      <w:ins w:id="95" w:author="福井 公亮" w:date="2017-02-06T11:39:00Z">
        <w:r w:rsidR="002E5EA4">
          <w:rPr>
            <w:rFonts w:ascii="ＭＳ Ｐゴシック" w:hAnsi="ＭＳ Ｐゴシック" w:cs="メイリオ"/>
            <w:color w:val="000000" w:themeColor="text1"/>
          </w:rPr>
          <w:t>sculpture</w:t>
        </w:r>
      </w:ins>
      <w:ins w:id="96" w:author="福井 公亮" w:date="2017-02-06T11:41:00Z">
        <w:r w:rsidR="002E5EA4">
          <w:rPr>
            <w:rFonts w:ascii="ＭＳ Ｐゴシック" w:hAnsi="ＭＳ Ｐゴシック" w:cs="メイリオ"/>
            <w:color w:val="000000" w:themeColor="text1"/>
          </w:rPr>
          <w:t>s</w:t>
        </w:r>
      </w:ins>
      <w:ins w:id="97" w:author="福井 公亮" w:date="2017-02-06T11:39:00Z">
        <w:r w:rsidR="002E5EA4">
          <w:rPr>
            <w:rFonts w:ascii="ＭＳ Ｐゴシック" w:hAnsi="ＭＳ Ｐゴシック" w:cs="メイリオ"/>
            <w:color w:val="000000" w:themeColor="text1"/>
          </w:rPr>
          <w:t xml:space="preserve"> and art</w:t>
        </w:r>
      </w:ins>
      <w:del w:id="98" w:author="福井 公亮" w:date="2017-02-06T11:41:00Z">
        <w:r w:rsidR="00D32D64" w:rsidRPr="00443286" w:rsidDel="002E5EA4">
          <w:rPr>
            <w:rFonts w:ascii="ＭＳ Ｐゴシック" w:hAnsi="ＭＳ Ｐゴシック" w:cs="メイリオ" w:hint="eastAsia"/>
            <w:color w:val="000000" w:themeColor="text1"/>
          </w:rPr>
          <w:delText>は</w:delText>
        </w:r>
        <w:r w:rsidR="009C0E95" w:rsidDel="002E5EA4">
          <w:rPr>
            <w:rFonts w:ascii="ＭＳ Ｐゴシック" w:hAnsi="ＭＳ Ｐゴシック" w:cs="メイリオ" w:hint="eastAsia"/>
            <w:color w:val="000000" w:themeColor="text1"/>
          </w:rPr>
          <w:delText>、</w:delText>
        </w:r>
        <w:r w:rsidR="00BA468A" w:rsidDel="002E5EA4">
          <w:rPr>
            <w:rFonts w:ascii="ＭＳ Ｐゴシック" w:hAnsi="ＭＳ Ｐゴシック" w:cs="メイリオ" w:hint="eastAsia"/>
            <w:color w:val="000000" w:themeColor="text1"/>
          </w:rPr>
          <w:delText>海外では</w:delText>
        </w:r>
        <w:r w:rsidR="00BA468A" w:rsidRPr="00443286" w:rsidDel="002E5EA4">
          <w:rPr>
            <w:rFonts w:ascii="ＭＳ Ｐゴシック" w:hAnsi="ＭＳ Ｐゴシック" w:cs="メイリオ" w:hint="eastAsia"/>
            <w:color w:val="000000" w:themeColor="text1"/>
          </w:rPr>
          <w:delText>大型</w:delText>
        </w:r>
        <w:r w:rsidR="00BA468A" w:rsidDel="002E5EA4">
          <w:rPr>
            <w:rFonts w:ascii="ＭＳ Ｐゴシック" w:hAnsi="ＭＳ Ｐゴシック" w:cs="メイリオ" w:hint="eastAsia"/>
            <w:color w:val="000000" w:themeColor="text1"/>
          </w:rPr>
          <w:delText>の</w:delText>
        </w:r>
        <w:r w:rsidR="00D32D64" w:rsidRPr="00443286" w:rsidDel="002E5EA4">
          <w:rPr>
            <w:rFonts w:ascii="ＭＳ Ｐゴシック" w:hAnsi="ＭＳ Ｐゴシック" w:cs="メイリオ" w:hint="eastAsia"/>
            <w:color w:val="000000" w:themeColor="text1"/>
          </w:rPr>
          <w:delText>サイン</w:delText>
        </w:r>
        <w:r w:rsidR="009C0E95" w:rsidDel="002E5EA4">
          <w:rPr>
            <w:rFonts w:ascii="ＭＳ Ｐゴシック" w:hAnsi="ＭＳ Ｐゴシック" w:cs="メイリオ" w:hint="eastAsia"/>
            <w:color w:val="000000" w:themeColor="text1"/>
          </w:rPr>
          <w:delText>や</w:delText>
        </w:r>
        <w:r w:rsidR="00D32D64" w:rsidRPr="00443286" w:rsidDel="002E5EA4">
          <w:rPr>
            <w:rFonts w:ascii="ＭＳ Ｐゴシック" w:hAnsi="ＭＳ Ｐゴシック" w:cs="メイリオ" w:hint="eastAsia"/>
            <w:color w:val="000000" w:themeColor="text1"/>
          </w:rPr>
          <w:delText>ディスプレイ</w:delText>
        </w:r>
        <w:r w:rsidR="009C0E95" w:rsidDel="002E5EA4">
          <w:rPr>
            <w:rFonts w:ascii="ＭＳ Ｐゴシック" w:hAnsi="ＭＳ Ｐゴシック" w:cs="メイリオ" w:hint="eastAsia"/>
            <w:color w:val="000000" w:themeColor="text1"/>
          </w:rPr>
          <w:delText>広告、</w:delText>
        </w:r>
      </w:del>
      <w:del w:id="99" w:author="福井 公亮" w:date="2017-02-06T11:42:00Z">
        <w:r w:rsidR="009C0E95" w:rsidDel="002E5EA4">
          <w:rPr>
            <w:rFonts w:ascii="ＭＳ Ｐゴシック" w:hAnsi="ＭＳ Ｐゴシック" w:cs="メイリオ" w:hint="eastAsia"/>
            <w:color w:val="000000" w:themeColor="text1"/>
          </w:rPr>
          <w:delText>彫刻品・</w:delText>
        </w:r>
        <w:r w:rsidR="009C0E95" w:rsidRPr="00D44839" w:rsidDel="002E5EA4">
          <w:rPr>
            <w:rFonts w:ascii="ＭＳ Ｐゴシック" w:hAnsi="ＭＳ Ｐゴシック" w:cs="メイリオ" w:hint="eastAsia"/>
            <w:color w:val="000000" w:themeColor="text1"/>
          </w:rPr>
          <w:delText>美術品</w:delText>
        </w:r>
        <w:r w:rsidR="009C0E95" w:rsidDel="002E5EA4">
          <w:rPr>
            <w:rFonts w:ascii="ＭＳ Ｐゴシック" w:hAnsi="ＭＳ Ｐゴシック" w:cs="メイリオ" w:hint="eastAsia"/>
            <w:color w:val="000000" w:themeColor="text1"/>
          </w:rPr>
          <w:delText>などの複製、</w:delText>
        </w:r>
        <w:r w:rsidR="009C0E95" w:rsidRPr="00D44839" w:rsidDel="002E5EA4">
          <w:rPr>
            <w:rFonts w:ascii="ＭＳ Ｐゴシック" w:hAnsi="ＭＳ Ｐゴシック" w:cs="メイリオ" w:hint="eastAsia"/>
            <w:color w:val="000000" w:themeColor="text1"/>
          </w:rPr>
          <w:delText>映画</w:delText>
        </w:r>
        <w:r w:rsidR="009C0E95" w:rsidDel="002E5EA4">
          <w:rPr>
            <w:rFonts w:ascii="ＭＳ Ｐゴシック" w:hAnsi="ＭＳ Ｐゴシック" w:cs="メイリオ" w:hint="eastAsia"/>
            <w:color w:val="000000" w:themeColor="text1"/>
          </w:rPr>
          <w:delText>の</w:delText>
        </w:r>
        <w:r w:rsidR="009C0E95" w:rsidRPr="00D44839" w:rsidDel="002E5EA4">
          <w:rPr>
            <w:rFonts w:ascii="ＭＳ Ｐゴシック" w:hAnsi="ＭＳ Ｐゴシック" w:cs="メイリオ" w:hint="eastAsia"/>
            <w:color w:val="000000" w:themeColor="text1"/>
          </w:rPr>
          <w:delText>キャンペーン</w:delText>
        </w:r>
        <w:r w:rsidR="009C0E95" w:rsidDel="002E5EA4">
          <w:rPr>
            <w:rFonts w:ascii="ＭＳ Ｐゴシック" w:hAnsi="ＭＳ Ｐゴシック" w:cs="メイリオ" w:hint="eastAsia"/>
            <w:color w:val="000000" w:themeColor="text1"/>
          </w:rPr>
          <w:delText>用</w:delText>
        </w:r>
        <w:r w:rsidR="00D32D64" w:rsidRPr="00443286" w:rsidDel="002E5EA4">
          <w:rPr>
            <w:rFonts w:ascii="ＭＳ Ｐゴシック" w:hAnsi="ＭＳ Ｐゴシック" w:cs="メイリオ" w:hint="eastAsia"/>
            <w:color w:val="000000" w:themeColor="text1"/>
          </w:rPr>
          <w:delText>立体広告</w:delText>
        </w:r>
        <w:r w:rsidR="009C0E95" w:rsidDel="002E5EA4">
          <w:rPr>
            <w:rFonts w:ascii="ＭＳ Ｐゴシック" w:hAnsi="ＭＳ Ｐゴシック" w:cs="メイリオ" w:hint="eastAsia"/>
            <w:color w:val="000000" w:themeColor="text1"/>
          </w:rPr>
          <w:delText>などで利用</w:delText>
        </w:r>
        <w:r w:rsidR="00BA468A" w:rsidDel="002E5EA4">
          <w:rPr>
            <w:rFonts w:ascii="ＭＳ Ｐゴシック" w:hAnsi="ＭＳ Ｐゴシック" w:cs="メイリオ" w:hint="eastAsia"/>
            <w:color w:val="000000" w:themeColor="text1"/>
          </w:rPr>
          <w:delText>されてい</w:delText>
        </w:r>
        <w:r w:rsidR="00D32D64" w:rsidRPr="00443286" w:rsidDel="002E5EA4">
          <w:rPr>
            <w:rFonts w:ascii="ＭＳ Ｐゴシック" w:hAnsi="ＭＳ Ｐゴシック" w:cs="メイリオ" w:hint="eastAsia"/>
            <w:color w:val="000000" w:themeColor="text1"/>
          </w:rPr>
          <w:delText>ます。</w:delText>
        </w:r>
      </w:del>
      <w:ins w:id="100" w:author="福井 公亮" w:date="2017-02-06T11:42:00Z">
        <w:r w:rsidR="002E5EA4">
          <w:rPr>
            <w:rFonts w:ascii="ＭＳ Ｐゴシック" w:hAnsi="ＭＳ Ｐゴシック" w:cs="メイリオ" w:hint="eastAsia"/>
            <w:color w:val="000000" w:themeColor="text1"/>
          </w:rPr>
          <w:t xml:space="preserve">. </w:t>
        </w:r>
      </w:ins>
      <w:ins w:id="101" w:author="福井 公亮" w:date="2017-02-06T11:43:00Z">
        <w:r w:rsidR="002E5EA4">
          <w:rPr>
            <w:rFonts w:ascii="ＭＳ Ｐゴシック" w:hAnsi="ＭＳ Ｐゴシック" w:cs="メイリオ"/>
            <w:color w:val="000000" w:themeColor="text1"/>
          </w:rPr>
          <w:t>For those who are in need of cost and lead-time</w:t>
        </w:r>
      </w:ins>
      <w:ins w:id="102" w:author="福井 公亮" w:date="2017-02-06T11:44:00Z">
        <w:r w:rsidR="002E5EA4">
          <w:rPr>
            <w:rFonts w:ascii="ＭＳ Ｐゴシック" w:hAnsi="ＭＳ Ｐゴシック" w:cs="メイリオ"/>
            <w:color w:val="000000" w:themeColor="text1"/>
          </w:rPr>
          <w:t xml:space="preserve"> reductions and who has limit in </w:t>
        </w:r>
      </w:ins>
      <w:ins w:id="103" w:author="福井 公亮" w:date="2017-02-06T11:45:00Z">
        <w:r w:rsidR="002E5EA4">
          <w:rPr>
            <w:rFonts w:ascii="ＭＳ Ｐゴシック" w:hAnsi="ＭＳ Ｐゴシック" w:cs="メイリオ"/>
            <w:color w:val="000000" w:themeColor="text1"/>
          </w:rPr>
          <w:t xml:space="preserve">building complex geometries in traditional methods, </w:t>
        </w:r>
      </w:ins>
      <w:ins w:id="104" w:author="福井 公亮" w:date="2017-02-06T11:46:00Z">
        <w:r w:rsidR="000F5973">
          <w:rPr>
            <w:rFonts w:ascii="ＭＳ Ｐゴシック" w:hAnsi="ＭＳ Ｐゴシック" w:cs="メイリオ"/>
            <w:color w:val="000000" w:themeColor="text1"/>
          </w:rPr>
          <w:t>i</w:t>
        </w:r>
      </w:ins>
      <w:ins w:id="105" w:author="福井 公亮" w:date="2017-02-06T11:43:00Z">
        <w:r w:rsidR="002E5EA4">
          <w:rPr>
            <w:rFonts w:ascii="ＭＳ Ｐゴシック" w:hAnsi="ＭＳ Ｐゴシック" w:cs="メイリオ"/>
            <w:color w:val="000000" w:themeColor="text1"/>
          </w:rPr>
          <w:t>t will provide solution</w:t>
        </w:r>
      </w:ins>
      <w:ins w:id="106" w:author="福井 公亮" w:date="2017-02-06T11:46:00Z">
        <w:r w:rsidR="000F5973">
          <w:rPr>
            <w:rFonts w:ascii="ＭＳ Ｐゴシック" w:hAnsi="ＭＳ Ｐゴシック" w:cs="メイリオ"/>
            <w:color w:val="000000" w:themeColor="text1"/>
          </w:rPr>
          <w:t>s and create new business changes.</w:t>
        </w:r>
      </w:ins>
      <w:del w:id="107" w:author="福井 公亮" w:date="2017-02-06T11:46:00Z">
        <w:r w:rsidR="00D32D64" w:rsidRPr="00443286" w:rsidDel="000F5973">
          <w:rPr>
            <w:rFonts w:ascii="ＭＳ Ｐゴシック" w:hAnsi="ＭＳ Ｐゴシック" w:cs="メイリオ" w:hint="eastAsia"/>
            <w:color w:val="000000" w:themeColor="text1"/>
          </w:rPr>
          <w:delText>従来の工法では</w:delText>
        </w:r>
        <w:r w:rsidRPr="00443286" w:rsidDel="000F5973">
          <w:rPr>
            <w:rFonts w:ascii="ＭＳ Ｐゴシック" w:hAnsi="ＭＳ Ｐゴシック" w:cs="メイリオ" w:hint="eastAsia"/>
            <w:color w:val="000000" w:themeColor="text1"/>
          </w:rPr>
          <w:delText>時間とコストがかか</w:delText>
        </w:r>
        <w:r w:rsidDel="000F5973">
          <w:rPr>
            <w:rFonts w:ascii="ＭＳ Ｐゴシック" w:hAnsi="ＭＳ Ｐゴシック" w:cs="メイリオ" w:hint="eastAsia"/>
            <w:color w:val="000000" w:themeColor="text1"/>
          </w:rPr>
          <w:delText>りすぎる</w:delText>
        </w:r>
        <w:r w:rsidR="00D44839" w:rsidDel="000F5973">
          <w:rPr>
            <w:rFonts w:ascii="ＭＳ Ｐゴシック" w:hAnsi="ＭＳ Ｐゴシック" w:cs="メイリオ" w:hint="eastAsia"/>
            <w:color w:val="000000" w:themeColor="text1"/>
          </w:rPr>
          <w:delText>、</w:delText>
        </w:r>
        <w:r w:rsidR="00D32D64" w:rsidRPr="00443286" w:rsidDel="000F5973">
          <w:rPr>
            <w:rFonts w:ascii="ＭＳ Ｐゴシック" w:hAnsi="ＭＳ Ｐゴシック" w:cs="メイリオ" w:hint="eastAsia"/>
            <w:color w:val="000000" w:themeColor="text1"/>
          </w:rPr>
          <w:delText>形状</w:delText>
        </w:r>
        <w:r w:rsidR="00BA468A" w:rsidDel="000F5973">
          <w:rPr>
            <w:rFonts w:ascii="ＭＳ Ｐゴシック" w:hAnsi="ＭＳ Ｐゴシック" w:cs="メイリオ" w:hint="eastAsia"/>
            <w:color w:val="000000" w:themeColor="text1"/>
          </w:rPr>
          <w:delText>が複雑で</w:delText>
        </w:r>
        <w:r w:rsidR="00AA777E" w:rsidDel="000F5973">
          <w:rPr>
            <w:rFonts w:ascii="ＭＳ Ｐゴシック" w:hAnsi="ＭＳ Ｐゴシック" w:cs="メイリオ" w:hint="eastAsia"/>
            <w:color w:val="000000" w:themeColor="text1"/>
          </w:rPr>
          <w:delText>手作業では</w:delText>
        </w:r>
        <w:r w:rsidR="00BA468A" w:rsidDel="000F5973">
          <w:rPr>
            <w:rFonts w:ascii="ＭＳ Ｐゴシック" w:hAnsi="ＭＳ Ｐゴシック" w:cs="メイリオ" w:hint="eastAsia"/>
            <w:color w:val="000000" w:themeColor="text1"/>
          </w:rPr>
          <w:delText>再現が難しい</w:delText>
        </w:r>
        <w:r w:rsidR="009C0E95" w:rsidDel="000F5973">
          <w:rPr>
            <w:rFonts w:ascii="ＭＳ Ｐゴシック" w:hAnsi="ＭＳ Ｐゴシック" w:cs="メイリオ" w:hint="eastAsia"/>
            <w:color w:val="000000" w:themeColor="text1"/>
          </w:rPr>
          <w:delText>、</w:delText>
        </w:r>
        <w:r w:rsidR="00D44839" w:rsidDel="000F5973">
          <w:rPr>
            <w:rFonts w:ascii="ＭＳ Ｐゴシック" w:hAnsi="ＭＳ Ｐゴシック" w:cs="メイリオ" w:hint="eastAsia"/>
            <w:color w:val="000000" w:themeColor="text1"/>
          </w:rPr>
          <w:delText>といった</w:delText>
        </w:r>
        <w:r w:rsidDel="000F5973">
          <w:rPr>
            <w:rFonts w:ascii="ＭＳ Ｐゴシック" w:hAnsi="ＭＳ Ｐゴシック" w:cs="メイリオ" w:hint="eastAsia"/>
            <w:color w:val="000000" w:themeColor="text1"/>
          </w:rPr>
          <w:delText>立体造形</w:delText>
        </w:r>
        <w:r w:rsidR="00AA777E" w:rsidDel="000F5973">
          <w:rPr>
            <w:rFonts w:ascii="ＭＳ Ｐゴシック" w:hAnsi="ＭＳ Ｐゴシック" w:cs="メイリオ" w:hint="eastAsia"/>
            <w:color w:val="000000" w:themeColor="text1"/>
          </w:rPr>
          <w:delText>も</w:delText>
        </w:r>
        <w:r w:rsidDel="000F5973">
          <w:rPr>
            <w:rFonts w:ascii="ＭＳ Ｐゴシック" w:hAnsi="ＭＳ Ｐゴシック" w:cs="メイリオ" w:hint="eastAsia"/>
            <w:color w:val="000000" w:themeColor="text1"/>
          </w:rPr>
          <w:delText>大型造形用</w:delText>
        </w:r>
        <w:r w:rsidR="00BA468A" w:rsidDel="000F5973">
          <w:rPr>
            <w:rFonts w:ascii="ＭＳ Ｐゴシック" w:hAnsi="ＭＳ Ｐゴシック" w:cs="メイリオ" w:hint="eastAsia"/>
            <w:color w:val="000000" w:themeColor="text1"/>
          </w:rPr>
          <w:delText>3Dプリンタならではの</w:delText>
        </w:r>
        <w:r w:rsidR="009C0E95" w:rsidDel="000F5973">
          <w:rPr>
            <w:rFonts w:ascii="ＭＳ Ｐゴシック" w:hAnsi="ＭＳ Ｐゴシック" w:cs="メイリオ" w:hint="eastAsia"/>
            <w:color w:val="000000" w:themeColor="text1"/>
          </w:rPr>
          <w:delText>ソリューション</w:delText>
        </w:r>
        <w:r w:rsidR="004C1653" w:rsidDel="000F5973">
          <w:rPr>
            <w:rFonts w:ascii="ＭＳ Ｐゴシック" w:hAnsi="ＭＳ Ｐゴシック" w:cs="メイリオ" w:hint="eastAsia"/>
            <w:color w:val="000000" w:themeColor="text1"/>
          </w:rPr>
          <w:delText>を提供</w:delText>
        </w:r>
        <w:r w:rsidR="00D32D64" w:rsidRPr="00443286" w:rsidDel="000F5973">
          <w:rPr>
            <w:rFonts w:ascii="ＭＳ Ｐゴシック" w:hAnsi="ＭＳ Ｐゴシック" w:cs="メイリオ" w:hint="eastAsia"/>
            <w:color w:val="000000" w:themeColor="text1"/>
          </w:rPr>
          <w:delText>します。</w:delText>
        </w:r>
      </w:del>
    </w:p>
    <w:p w14:paraId="4C8DE896" w14:textId="6D3D48D7" w:rsidR="00457ABE" w:rsidRDefault="004C1653" w:rsidP="00E616A4">
      <w:pPr>
        <w:pStyle w:val="a5"/>
        <w:tabs>
          <w:tab w:val="left" w:pos="2445"/>
          <w:tab w:val="left" w:pos="2535"/>
        </w:tabs>
        <w:ind w:firstLineChars="100" w:firstLine="260"/>
        <w:jc w:val="left"/>
        <w:rPr>
          <w:rFonts w:ascii="ＭＳ Ｐゴシック" w:hAnsi="ＭＳ Ｐゴシック"/>
          <w:sz w:val="20"/>
        </w:rPr>
      </w:pPr>
      <w:r>
        <w:rPr>
          <w:rFonts w:ascii="ＭＳ Ｐゴシック" w:hAnsi="ＭＳ Ｐゴシック"/>
          <w:noProof/>
        </w:rPr>
        <mc:AlternateContent>
          <mc:Choice Requires="wpg">
            <w:drawing>
              <wp:anchor distT="0" distB="0" distL="114300" distR="114300" simplePos="0" relativeHeight="251692544" behindDoc="0" locked="0" layoutInCell="1" allowOverlap="1" wp14:anchorId="2D031D2F" wp14:editId="3AB0753D">
                <wp:simplePos x="0" y="0"/>
                <wp:positionH relativeFrom="margin">
                  <wp:posOffset>539020</wp:posOffset>
                </wp:positionH>
                <wp:positionV relativeFrom="paragraph">
                  <wp:posOffset>141482</wp:posOffset>
                </wp:positionV>
                <wp:extent cx="5363980" cy="2483892"/>
                <wp:effectExtent l="0" t="0" r="8255" b="0"/>
                <wp:wrapNone/>
                <wp:docPr id="23" name="グループ化 23"/>
                <wp:cNvGraphicFramePr/>
                <a:graphic xmlns:a="http://schemas.openxmlformats.org/drawingml/2006/main">
                  <a:graphicData uri="http://schemas.microsoft.com/office/word/2010/wordprocessingGroup">
                    <wpg:wgp>
                      <wpg:cNvGrpSpPr/>
                      <wpg:grpSpPr>
                        <a:xfrm>
                          <a:off x="0" y="0"/>
                          <a:ext cx="5363980" cy="2483892"/>
                          <a:chOff x="0" y="0"/>
                          <a:chExt cx="6126480" cy="2836884"/>
                        </a:xfrm>
                      </wpg:grpSpPr>
                      <wpg:grpSp>
                        <wpg:cNvPr id="14" name="グループ化 14"/>
                        <wpg:cNvGrpSpPr/>
                        <wpg:grpSpPr>
                          <a:xfrm>
                            <a:off x="0" y="0"/>
                            <a:ext cx="6126480" cy="2519680"/>
                            <a:chOff x="0" y="0"/>
                            <a:chExt cx="6126480" cy="2519680"/>
                          </a:xfrm>
                        </wpg:grpSpPr>
                        <pic:pic xmlns:pic="http://schemas.openxmlformats.org/drawingml/2006/picture">
                          <pic:nvPicPr>
                            <pic:cNvPr id="10" name="図 10" descr="D:\Data\Desktop\新しいフォルダー\LR_4665.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76375" y="0"/>
                              <a:ext cx="2971800" cy="2343150"/>
                            </a:xfrm>
                            <a:prstGeom prst="rect">
                              <a:avLst/>
                            </a:prstGeom>
                            <a:noFill/>
                            <a:ln>
                              <a:noFill/>
                            </a:ln>
                          </pic:spPr>
                        </pic:pic>
                        <pic:pic xmlns:pic="http://schemas.openxmlformats.org/drawingml/2006/picture">
                          <pic:nvPicPr>
                            <pic:cNvPr id="15" name="図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067175" y="0"/>
                              <a:ext cx="2059305" cy="2519680"/>
                            </a:xfrm>
                            <a:prstGeom prst="rect">
                              <a:avLst/>
                            </a:prstGeom>
                          </pic:spPr>
                        </pic:pic>
                        <pic:pic xmlns:pic="http://schemas.openxmlformats.org/drawingml/2006/picture">
                          <pic:nvPicPr>
                            <pic:cNvPr id="16" name="図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9575" cy="2519680"/>
                            </a:xfrm>
                            <a:prstGeom prst="rect">
                              <a:avLst/>
                            </a:prstGeom>
                          </pic:spPr>
                        </pic:pic>
                      </wpg:grpSp>
                      <wps:wsp>
                        <wps:cNvPr id="21" name="テキスト ボックス 21"/>
                        <wps:cNvSpPr txBox="1"/>
                        <wps:spPr>
                          <a:xfrm>
                            <a:off x="1361902" y="2420692"/>
                            <a:ext cx="4105275" cy="416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E9549" w14:textId="248E9F02" w:rsidR="00AA777E" w:rsidRPr="004305D2" w:rsidRDefault="000F5973" w:rsidP="00AA777E">
                              <w:pPr>
                                <w:spacing w:line="240" w:lineRule="atLeast"/>
                                <w:jc w:val="center"/>
                                <w:rPr>
                                  <w:rFonts w:ascii="ＭＳ Ｐゴシック" w:hAnsi="ＭＳ Ｐゴシック"/>
                                  <w:b/>
                                  <w:sz w:val="16"/>
                                  <w:szCs w:val="16"/>
                                </w:rPr>
                              </w:pPr>
                              <w:ins w:id="108" w:author="福井 公亮" w:date="2017-02-06T10:40:00Z">
                                <w:r w:rsidRPr="000F5973">
                                  <w:rPr>
                                    <w:rFonts w:ascii="ＭＳ Ｐゴシック" w:hAnsi="ＭＳ Ｐゴシック" w:hint="eastAsia"/>
                                    <w:b/>
                                    <w:sz w:val="16"/>
                                    <w:szCs w:val="16"/>
                                    <w:rPrChange w:id="109" w:author="福井 公亮" w:date="2017-02-06T11:54:00Z">
                                      <w:rPr>
                                        <w:rFonts w:ascii="ＭＳ Ｐゴシック" w:hAnsi="ＭＳ Ｐゴシック" w:hint="eastAsia"/>
                                        <w:b/>
                                        <w:color w:val="FF0000"/>
                                        <w:sz w:val="16"/>
                                        <w:szCs w:val="16"/>
                                      </w:rPr>
                                    </w:rPrChange>
                                  </w:rPr>
                                  <w:t>Large</w:t>
                                </w:r>
                                <w:r w:rsidR="00655760">
                                  <w:rPr>
                                    <w:rFonts w:ascii="ＭＳ Ｐゴシック" w:hAnsi="ＭＳ Ｐゴシック" w:hint="eastAsia"/>
                                    <w:b/>
                                    <w:sz w:val="16"/>
                                    <w:szCs w:val="16"/>
                                  </w:rPr>
                                  <w:t xml:space="preserve"> models built by </w:t>
                                </w:r>
                              </w:ins>
                              <w:del w:id="110" w:author="福井 公亮" w:date="2017-02-06T10:40:00Z">
                                <w:r w:rsidR="00AA777E" w:rsidDel="00655760">
                                  <w:rPr>
                                    <w:rFonts w:ascii="ＭＳ Ｐゴシック" w:hAnsi="ＭＳ Ｐゴシック" w:hint="eastAsia"/>
                                    <w:b/>
                                    <w:sz w:val="16"/>
                                    <w:szCs w:val="16"/>
                                  </w:rPr>
                                  <w:delText>「</w:delText>
                                </w:r>
                              </w:del>
                              <w:r w:rsidR="00AA777E">
                                <w:rPr>
                                  <w:rFonts w:ascii="ＭＳ Ｐゴシック" w:hAnsi="ＭＳ Ｐゴシック" w:hint="eastAsia"/>
                                  <w:b/>
                                  <w:sz w:val="16"/>
                                  <w:szCs w:val="16"/>
                                </w:rPr>
                                <w:t>Massivit 1800</w:t>
                              </w:r>
                              <w:del w:id="111" w:author="福井 公亮" w:date="2017-02-06T10:40:00Z">
                                <w:r w:rsidR="00AA777E" w:rsidDel="00655760">
                                  <w:rPr>
                                    <w:rFonts w:ascii="ＭＳ Ｐゴシック" w:hAnsi="ＭＳ Ｐゴシック"/>
                                    <w:b/>
                                    <w:sz w:val="16"/>
                                    <w:szCs w:val="16"/>
                                  </w:rPr>
                                  <w:delText>」</w:delText>
                                </w:r>
                                <w:r w:rsidR="00AA777E" w:rsidDel="00655760">
                                  <w:rPr>
                                    <w:rFonts w:ascii="ＭＳ Ｐゴシック" w:hAnsi="ＭＳ Ｐゴシック" w:hint="eastAsia"/>
                                    <w:b/>
                                    <w:sz w:val="16"/>
                                    <w:szCs w:val="16"/>
                                  </w:rPr>
                                  <w:delText>で</w:delText>
                                </w:r>
                                <w:r w:rsidR="00AA777E" w:rsidDel="00655760">
                                  <w:rPr>
                                    <w:rFonts w:ascii="ＭＳ Ｐゴシック" w:hAnsi="ＭＳ Ｐゴシック"/>
                                    <w:b/>
                                    <w:sz w:val="16"/>
                                    <w:szCs w:val="16"/>
                                  </w:rPr>
                                  <w:delText>造形した</w:delText>
                                </w:r>
                                <w:r w:rsidR="00AA777E" w:rsidDel="00655760">
                                  <w:rPr>
                                    <w:rFonts w:ascii="ＭＳ Ｐゴシック" w:hAnsi="ＭＳ Ｐゴシック" w:hint="eastAsia"/>
                                    <w:b/>
                                    <w:sz w:val="16"/>
                                    <w:szCs w:val="16"/>
                                  </w:rPr>
                                  <w:delText>大型の</w:delText>
                                </w:r>
                                <w:r w:rsidR="00AA777E" w:rsidDel="00655760">
                                  <w:rPr>
                                    <w:rFonts w:ascii="ＭＳ Ｐゴシック" w:hAnsi="ＭＳ Ｐゴシック"/>
                                    <w:b/>
                                    <w:sz w:val="16"/>
                                    <w:szCs w:val="16"/>
                                  </w:rPr>
                                  <w:delText>造形</w:delText>
                                </w:r>
                                <w:r w:rsidR="00AA777E" w:rsidDel="00655760">
                                  <w:rPr>
                                    <w:rFonts w:ascii="ＭＳ Ｐゴシック" w:hAnsi="ＭＳ Ｐゴシック" w:hint="eastAsia"/>
                                    <w:b/>
                                    <w:sz w:val="16"/>
                                    <w:szCs w:val="16"/>
                                  </w:rPr>
                                  <w:delText>物</w:delText>
                                </w:r>
                              </w:del>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031D2F" id="グループ化 23" o:spid="_x0000_s1029" style="position:absolute;left:0;text-align:left;margin-left:42.45pt;margin-top:11.15pt;width:422.35pt;height:195.6pt;z-index:251692544;mso-position-horizontal-relative:margin;mso-width-relative:margin;mso-height-relative:margin" coordsize="61264,283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2VBLAwQKAAAAAAAAACEAA3xYf+SwAADk&#10;sAAAFQAAAGRycy9tZWRpYS9pbWFnZTEuanBlZ//Y/+AAEEpGSUYAAQEBANwA3AAA/9sAQwACAQEC&#10;AQECAgICAgICAgMFAwMDAwMGBAQDBQcGBwcHBgcHCAkLCQgICggHBwoNCgoLDAwMDAcJDg8NDA4L&#10;DAwM/9sAQwECAgIDAwMGAwMGDAgHCAwMDAwMDAwMDAwMDAwMDAwMDAwMDAwMDAwMDAwMDAwMDAwM&#10;DAwMDAwMDAwMDAwMDAwM/8AAEQgBzwJ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msuTTqKAEUYFL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">
                <v:group id="グループ化 14" o:spid="_x0000_s1030" style="position:absolute;width:61264;height:25196" coordsize="61264,25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図 10" o:spid="_x0000_s1031" type="#_x0000_t75" style="position:absolute;left:14763;width:29718;height:23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LdXvEAAAA2wAAAA8AAABkcnMvZG93bnJldi54bWxEj0+LwkAMxe8Lfochgrd1qoIs1VFE0NWT&#10;67+Dt9CJbbGTqZ1Zrd/eHBb2lvBe3vtlOm9dpR7UhNKzgUE/AUWceVtybuB0XH1+gQoR2WLlmQy8&#10;KMB81vmYYmr9k/f0OMRcSQiHFA0UMdap1iEryGHo+5pYtKtvHEZZm1zbBp8S7io9TJKxdliyNBRY&#10;07Kg7Hb4dQZ2y5G7f+9XI3vb/FyGa789j89bY3rddjEBFamN/+a/640VfKGXX2QAPX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LdXvEAAAA2wAAAA8AAAAAAAAAAAAAAAAA&#10;nwIAAGRycy9kb3ducmV2LnhtbFBLBQYAAAAABAAEAPcAAACQAwAAAAA=&#10;">
                    <v:imagedata r:id="rId14" o:title="LR_4665"/>
                    <v:path arrowok="t"/>
                  </v:shape>
                  <v:shape id="図 15" o:spid="_x0000_s1032" type="#_x0000_t75" style="position:absolute;left:40671;width:20593;height:25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wG9bDAAAA2wAAAA8AAABkcnMvZG93bnJldi54bWxET0trwkAQvgv+h2UEb7pJwUdTVxFLUXop&#10;ag96G7LTbDA7m2bXmPbXdwuCt/n4nrNYdbYSLTW+dKwgHScgiHOnSy4UfB7fRnMQPiBrrByTgh/y&#10;sFr2ewvMtLvxntpDKEQMYZ+hAhNCnUnpc0MW/djVxJH7co3FEGFTSN3gLYbbSj4lyVRaLDk2GKxp&#10;Yyi/HK5WgXue/m7N+ppWZXqa0fvrxzn/bpUaDrr1C4hAXXiI7+6djvMn8P9LPEA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XAb1sMAAADbAAAADwAAAAAAAAAAAAAAAACf&#10;AgAAZHJzL2Rvd25yZXYueG1sUEsFBgAAAAAEAAQA9wAAAI8DAAAAAA==&#10;">
                    <v:imagedata r:id="rId15" o:title=""/>
                    <v:path arrowok="t"/>
                  </v:shape>
                  <v:shape id="図 16" o:spid="_x0000_s1033" type="#_x0000_t75" style="position:absolute;width:16795;height:25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Mlu3CAAAA2wAAAA8AAABkcnMvZG93bnJldi54bWxET99rwjAQfhf8H8IJvmm6PYh0RrGDgmww&#10;UCtsb0dza4rNpSSZ1v9+EQTf7uP7eavNYDtxIR9axwpe5hkI4trplhsF1bGcLUGEiKyxc0wKbhRg&#10;sx6PVphrd+U9XQ6xESmEQ44KTIx9LmWoDVkMc9cTJ+7XeYsxQd9I7fGawm0nX7NsIS22nBoM9vRu&#10;qD4f/qyCz6JZfhT7b//Vl6dt+DFVsSvPSk0nw/YNRKQhPsUP906n+Qu4/5IOkO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DJbtwgAAANsAAAAPAAAAAAAAAAAAAAAAAJ8C&#10;AABkcnMvZG93bnJldi54bWxQSwUGAAAAAAQABAD3AAAAjgMAAAAA&#10;">
                    <v:imagedata r:id="rId16" o:title=""/>
                    <v:path arrowok="t"/>
                  </v:shape>
                </v:group>
                <v:shape id="テキスト ボックス 21" o:spid="_x0000_s1034" type="#_x0000_t202" style="position:absolute;left:13619;top:24206;width:41052;height:4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8sQA&#10;AADbAAAADwAAAGRycy9kb3ducmV2LnhtbESPT2vCQBTE7wW/w/KEXqRuDPinqavUilBPYiw9v2Zf&#10;s2mzb2N21fTbu4LQ4zAzv2Hmy87W4kytrxwrGA0TEMSF0xWXCj4Om6cZCB+QNdaOScEfeVgueg9z&#10;zLS78J7OeShFhLDPUIEJocmk9IUhi37oGuLofbvWYoiyLaVu8RLhtpZpkkykxYrjgsGG3gwVv/nJ&#10;Kth9Pjd2PRhTilQdD3r1ZbY/U6Ue+93rC4hAXfgP39vvWkE6g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zPLEAAAA2wAAAA8AAAAAAAAAAAAAAAAAmAIAAGRycy9k&#10;b3ducmV2LnhtbFBLBQYAAAAABAAEAPUAAACJAwAAAAA=&#10;" filled="f" stroked="f" strokeweight=".5pt">
                  <v:textbox inset=",7.2pt,,7.2pt">
                    <w:txbxContent>
                      <w:p w14:paraId="6FDE9549" w14:textId="248E9F02" w:rsidR="00AA777E" w:rsidRPr="004305D2" w:rsidRDefault="000F5973" w:rsidP="00AA777E">
                        <w:pPr>
                          <w:spacing w:line="240" w:lineRule="atLeast"/>
                          <w:jc w:val="center"/>
                          <w:rPr>
                            <w:rFonts w:ascii="ＭＳ Ｐゴシック" w:hAnsi="ＭＳ Ｐゴシック"/>
                            <w:b/>
                            <w:sz w:val="16"/>
                            <w:szCs w:val="16"/>
                          </w:rPr>
                        </w:pPr>
                        <w:ins w:id="112" w:author="福井 公亮" w:date="2017-02-06T10:40:00Z">
                          <w:r w:rsidRPr="000F5973">
                            <w:rPr>
                              <w:rFonts w:ascii="ＭＳ Ｐゴシック" w:hAnsi="ＭＳ Ｐゴシック" w:hint="eastAsia"/>
                              <w:b/>
                              <w:sz w:val="16"/>
                              <w:szCs w:val="16"/>
                              <w:rPrChange w:id="113" w:author="福井 公亮" w:date="2017-02-06T11:54:00Z">
                                <w:rPr>
                                  <w:rFonts w:ascii="ＭＳ Ｐゴシック" w:hAnsi="ＭＳ Ｐゴシック" w:hint="eastAsia"/>
                                  <w:b/>
                                  <w:color w:val="FF0000"/>
                                  <w:sz w:val="16"/>
                                  <w:szCs w:val="16"/>
                                </w:rPr>
                              </w:rPrChange>
                            </w:rPr>
                            <w:t>Large</w:t>
                          </w:r>
                          <w:r w:rsidR="00655760">
                            <w:rPr>
                              <w:rFonts w:ascii="ＭＳ Ｐゴシック" w:hAnsi="ＭＳ Ｐゴシック" w:hint="eastAsia"/>
                              <w:b/>
                              <w:sz w:val="16"/>
                              <w:szCs w:val="16"/>
                            </w:rPr>
                            <w:t xml:space="preserve"> models built by </w:t>
                          </w:r>
                        </w:ins>
                        <w:del w:id="114" w:author="福井 公亮" w:date="2017-02-06T10:40:00Z">
                          <w:r w:rsidR="00AA777E" w:rsidDel="00655760">
                            <w:rPr>
                              <w:rFonts w:ascii="ＭＳ Ｐゴシック" w:hAnsi="ＭＳ Ｐゴシック" w:hint="eastAsia"/>
                              <w:b/>
                              <w:sz w:val="16"/>
                              <w:szCs w:val="16"/>
                            </w:rPr>
                            <w:delText>「</w:delText>
                          </w:r>
                        </w:del>
                        <w:r w:rsidR="00AA777E">
                          <w:rPr>
                            <w:rFonts w:ascii="ＭＳ Ｐゴシック" w:hAnsi="ＭＳ Ｐゴシック" w:hint="eastAsia"/>
                            <w:b/>
                            <w:sz w:val="16"/>
                            <w:szCs w:val="16"/>
                          </w:rPr>
                          <w:t>Massivit 1800</w:t>
                        </w:r>
                        <w:del w:id="115" w:author="福井 公亮" w:date="2017-02-06T10:40:00Z">
                          <w:r w:rsidR="00AA777E" w:rsidDel="00655760">
                            <w:rPr>
                              <w:rFonts w:ascii="ＭＳ Ｐゴシック" w:hAnsi="ＭＳ Ｐゴシック"/>
                              <w:b/>
                              <w:sz w:val="16"/>
                              <w:szCs w:val="16"/>
                            </w:rPr>
                            <w:delText>」</w:delText>
                          </w:r>
                          <w:r w:rsidR="00AA777E" w:rsidDel="00655760">
                            <w:rPr>
                              <w:rFonts w:ascii="ＭＳ Ｐゴシック" w:hAnsi="ＭＳ Ｐゴシック" w:hint="eastAsia"/>
                              <w:b/>
                              <w:sz w:val="16"/>
                              <w:szCs w:val="16"/>
                            </w:rPr>
                            <w:delText>で</w:delText>
                          </w:r>
                          <w:r w:rsidR="00AA777E" w:rsidDel="00655760">
                            <w:rPr>
                              <w:rFonts w:ascii="ＭＳ Ｐゴシック" w:hAnsi="ＭＳ Ｐゴシック"/>
                              <w:b/>
                              <w:sz w:val="16"/>
                              <w:szCs w:val="16"/>
                            </w:rPr>
                            <w:delText>造形した</w:delText>
                          </w:r>
                          <w:r w:rsidR="00AA777E" w:rsidDel="00655760">
                            <w:rPr>
                              <w:rFonts w:ascii="ＭＳ Ｐゴシック" w:hAnsi="ＭＳ Ｐゴシック" w:hint="eastAsia"/>
                              <w:b/>
                              <w:sz w:val="16"/>
                              <w:szCs w:val="16"/>
                            </w:rPr>
                            <w:delText>大型の</w:delText>
                          </w:r>
                          <w:r w:rsidR="00AA777E" w:rsidDel="00655760">
                            <w:rPr>
                              <w:rFonts w:ascii="ＭＳ Ｐゴシック" w:hAnsi="ＭＳ Ｐゴシック"/>
                              <w:b/>
                              <w:sz w:val="16"/>
                              <w:szCs w:val="16"/>
                            </w:rPr>
                            <w:delText>造形</w:delText>
                          </w:r>
                          <w:r w:rsidR="00AA777E" w:rsidDel="00655760">
                            <w:rPr>
                              <w:rFonts w:ascii="ＭＳ Ｐゴシック" w:hAnsi="ＭＳ Ｐゴシック" w:hint="eastAsia"/>
                              <w:b/>
                              <w:sz w:val="16"/>
                              <w:szCs w:val="16"/>
                            </w:rPr>
                            <w:delText>物</w:delText>
                          </w:r>
                        </w:del>
                      </w:p>
                    </w:txbxContent>
                  </v:textbox>
                </v:shape>
                <w10:wrap anchorx="margin"/>
              </v:group>
            </w:pict>
          </mc:Fallback>
        </mc:AlternateContent>
      </w:r>
    </w:p>
    <w:p w14:paraId="15E0813A" w14:textId="2AD0979F"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60CA4464" w14:textId="42D9FDE7"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4AAEA49E" w14:textId="1504307B"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28EE17A5" w14:textId="2E94367C"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510DCB0A" w14:textId="0C9B0588"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19331E05" w14:textId="019959FA"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5913620F" w14:textId="13CDACA4"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57A5B4C9" w14:textId="4EF2A920"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0B156CF9" w14:textId="6E39D0C7"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500239CA" w14:textId="5B4BC711" w:rsidR="00457ABE" w:rsidRDefault="00457ABE" w:rsidP="00E616A4">
      <w:pPr>
        <w:pStyle w:val="a5"/>
        <w:tabs>
          <w:tab w:val="left" w:pos="2445"/>
          <w:tab w:val="left" w:pos="2535"/>
        </w:tabs>
        <w:ind w:firstLineChars="100" w:firstLine="200"/>
        <w:jc w:val="left"/>
        <w:rPr>
          <w:rFonts w:ascii="ＭＳ Ｐゴシック" w:hAnsi="ＭＳ Ｐゴシック"/>
          <w:sz w:val="20"/>
        </w:rPr>
      </w:pPr>
    </w:p>
    <w:p w14:paraId="7DEF6F44" w14:textId="77777777" w:rsidR="000F5973" w:rsidRDefault="004C1653" w:rsidP="00E616A4">
      <w:pPr>
        <w:pStyle w:val="a5"/>
        <w:tabs>
          <w:tab w:val="left" w:pos="1325"/>
          <w:tab w:val="left" w:pos="2535"/>
        </w:tabs>
        <w:spacing w:afterLines="50" w:after="120"/>
        <w:jc w:val="both"/>
        <w:rPr>
          <w:ins w:id="116" w:author="福井 公亮" w:date="2017-02-06T11:47:00Z"/>
          <w:rFonts w:ascii="ＭＳ Ｐゴシック" w:hAnsi="ＭＳ Ｐゴシック"/>
          <w:b/>
          <w:sz w:val="22"/>
          <w:szCs w:val="22"/>
        </w:rPr>
      </w:pPr>
      <w:r w:rsidRPr="00E616A4">
        <w:rPr>
          <w:rFonts w:ascii="ＭＳ Ｐゴシック" w:hAnsi="ＭＳ Ｐゴシック" w:hint="eastAsia"/>
          <w:b/>
          <w:sz w:val="22"/>
          <w:szCs w:val="22"/>
        </w:rPr>
        <w:lastRenderedPageBreak/>
        <w:t>■</w:t>
      </w:r>
      <w:ins w:id="117" w:author="福井 公亮" w:date="2017-02-06T11:32:00Z">
        <w:r w:rsidR="00336F50">
          <w:rPr>
            <w:rFonts w:ascii="ＭＳ Ｐゴシック" w:hAnsi="ＭＳ Ｐゴシック" w:hint="eastAsia"/>
            <w:b/>
            <w:sz w:val="22"/>
            <w:szCs w:val="22"/>
          </w:rPr>
          <w:t xml:space="preserve">Details about </w:t>
        </w:r>
      </w:ins>
      <w:del w:id="118" w:author="福井 公亮" w:date="2017-02-06T11:32:00Z">
        <w:r w:rsidRPr="00E616A4" w:rsidDel="00336F50">
          <w:rPr>
            <w:rFonts w:ascii="ＭＳ Ｐゴシック" w:hAnsi="ＭＳ Ｐゴシック" w:hint="eastAsia"/>
            <w:b/>
            <w:sz w:val="22"/>
            <w:szCs w:val="22"/>
          </w:rPr>
          <w:delText>「</w:delText>
        </w:r>
      </w:del>
      <w:r w:rsidRPr="00E616A4">
        <w:rPr>
          <w:rFonts w:ascii="ＭＳ Ｐゴシック" w:hAnsi="ＭＳ Ｐゴシック"/>
          <w:b/>
          <w:sz w:val="22"/>
          <w:szCs w:val="22"/>
        </w:rPr>
        <w:t>Massivit 1800</w:t>
      </w:r>
    </w:p>
    <w:p w14:paraId="0F7DD98C" w14:textId="391E9919" w:rsidR="00035F93" w:rsidRPr="000F5973" w:rsidRDefault="000F5973" w:rsidP="00E616A4">
      <w:pPr>
        <w:pStyle w:val="a5"/>
        <w:tabs>
          <w:tab w:val="left" w:pos="1325"/>
          <w:tab w:val="left" w:pos="2535"/>
        </w:tabs>
        <w:spacing w:afterLines="50" w:after="120"/>
        <w:jc w:val="both"/>
        <w:rPr>
          <w:rFonts w:ascii="ＭＳ Ｐゴシック" w:hAnsi="ＭＳ Ｐゴシック" w:hint="eastAsia"/>
          <w:i/>
          <w:color w:val="FF0000"/>
          <w:sz w:val="22"/>
          <w:szCs w:val="22"/>
          <w:rPrChange w:id="119" w:author="福井 公亮" w:date="2017-02-06T11:54:00Z">
            <w:rPr>
              <w:rFonts w:ascii="ＭＳ Ｐゴシック" w:hAnsi="ＭＳ Ｐゴシック" w:hint="eastAsia"/>
              <w:b/>
              <w:sz w:val="22"/>
              <w:szCs w:val="22"/>
            </w:rPr>
          </w:rPrChange>
        </w:rPr>
      </w:pPr>
      <w:ins w:id="120" w:author="福井 公亮" w:date="2017-02-06T11:47:00Z">
        <w:r w:rsidRPr="000F5973">
          <w:rPr>
            <w:rFonts w:ascii="ＭＳ Ｐゴシック" w:hAnsi="ＭＳ Ｐゴシック"/>
            <w:i/>
            <w:color w:val="FF0000"/>
            <w:sz w:val="22"/>
            <w:szCs w:val="22"/>
            <w:rPrChange w:id="121" w:author="福井 公亮" w:date="2017-02-06T11:54:00Z">
              <w:rPr>
                <w:rFonts w:ascii="ＭＳ Ｐゴシック" w:hAnsi="ＭＳ Ｐゴシック"/>
                <w:b/>
                <w:sz w:val="22"/>
                <w:szCs w:val="22"/>
              </w:rPr>
            </w:rPrChange>
          </w:rPr>
          <w:t>Below is translated catalog spec</w:t>
        </w:r>
        <w:r w:rsidRPr="000F5973">
          <w:rPr>
            <w:rFonts w:ascii="ＭＳ Ｐゴシック" w:hAnsi="ＭＳ Ｐゴシック"/>
            <w:i/>
            <w:color w:val="FF0000"/>
            <w:sz w:val="22"/>
            <w:szCs w:val="22"/>
            <w:rPrChange w:id="122" w:author="福井 公亮" w:date="2017-02-06T11:54:00Z">
              <w:rPr>
                <w:rFonts w:ascii="ＭＳ Ｐゴシック" w:hAnsi="ＭＳ Ｐゴシック"/>
                <w:i/>
                <w:sz w:val="22"/>
                <w:szCs w:val="22"/>
              </w:rPr>
            </w:rPrChange>
          </w:rPr>
          <w:t>s</w:t>
        </w:r>
        <w:r w:rsidRPr="000F5973">
          <w:rPr>
            <w:rFonts w:ascii="ＭＳ Ｐゴシック" w:hAnsi="ＭＳ Ｐゴシック"/>
            <w:i/>
            <w:color w:val="FF0000"/>
            <w:sz w:val="22"/>
            <w:szCs w:val="22"/>
            <w:rPrChange w:id="123" w:author="福井 公亮" w:date="2017-02-06T11:54:00Z">
              <w:rPr>
                <w:rFonts w:ascii="ＭＳ Ｐゴシック" w:hAnsi="ＭＳ Ｐゴシック"/>
                <w:b/>
                <w:sz w:val="22"/>
                <w:szCs w:val="22"/>
              </w:rPr>
            </w:rPrChange>
          </w:rPr>
          <w:t>.</w:t>
        </w:r>
      </w:ins>
      <w:del w:id="124" w:author="福井 公亮" w:date="2017-02-06T11:32:00Z">
        <w:r w:rsidR="004C1653" w:rsidRPr="000F5973" w:rsidDel="00336F50">
          <w:rPr>
            <w:rFonts w:ascii="ＭＳ Ｐゴシック" w:hAnsi="ＭＳ Ｐゴシック"/>
            <w:i/>
            <w:color w:val="FF0000"/>
            <w:sz w:val="22"/>
            <w:szCs w:val="22"/>
            <w:rPrChange w:id="125" w:author="福井 公亮" w:date="2017-02-06T11:54:00Z">
              <w:rPr>
                <w:rFonts w:ascii="ＭＳ Ｐゴシック" w:hAnsi="ＭＳ Ｐゴシック"/>
                <w:b/>
                <w:sz w:val="22"/>
                <w:szCs w:val="22"/>
              </w:rPr>
            </w:rPrChange>
          </w:rPr>
          <w:delText>」詳細</w:delText>
        </w:r>
      </w:del>
    </w:p>
    <w:tbl>
      <w:tblPr>
        <w:tblpPr w:leftFromText="142" w:rightFromText="142" w:vertAnchor="text" w:tblpY="1"/>
        <w:tblOverlap w:val="never"/>
        <w:tblW w:w="5235" w:type="dxa"/>
        <w:tblCellMar>
          <w:left w:w="0" w:type="dxa"/>
          <w:right w:w="0" w:type="dxa"/>
        </w:tblCellMar>
        <w:tblLook w:val="0400" w:firstRow="0" w:lastRow="0" w:firstColumn="0" w:lastColumn="0" w:noHBand="0" w:noVBand="1"/>
      </w:tblPr>
      <w:tblGrid>
        <w:gridCol w:w="1408"/>
        <w:gridCol w:w="3827"/>
      </w:tblGrid>
      <w:tr w:rsidR="00CD7BA2" w:rsidRPr="00C4258F" w14:paraId="5A9E5308" w14:textId="77777777" w:rsidTr="00E616A4">
        <w:trPr>
          <w:trHeight w:val="700"/>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50CA3924" w14:textId="1E9B46D5"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造形サイズ</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78FEF184" w14:textId="40C70A7E"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●幅×奥行×高さ</w:t>
            </w:r>
            <w:r w:rsidR="00CD7BA2" w:rsidRPr="00E616A4">
              <w:rPr>
                <w:rFonts w:ascii="ＭＳ Ｐゴシック" w:hAnsi="ＭＳ Ｐゴシック" w:cs="メイリオ"/>
              </w:rPr>
              <w:t>: 1</w:t>
            </w:r>
            <w:r w:rsidRPr="00E616A4">
              <w:rPr>
                <w:rFonts w:ascii="ＭＳ Ｐゴシック" w:hAnsi="ＭＳ Ｐゴシック" w:cs="メイリオ"/>
              </w:rPr>
              <w:t>17</w:t>
            </w:r>
            <w:r w:rsidR="00CD7BA2" w:rsidRPr="00E616A4">
              <w:rPr>
                <w:rFonts w:ascii="ＭＳ Ｐゴシック" w:hAnsi="ＭＳ Ｐゴシック" w:cs="メイリオ" w:hint="eastAsia"/>
              </w:rPr>
              <w:t>×</w:t>
            </w:r>
            <w:r w:rsidR="00CD7BA2" w:rsidRPr="00E616A4">
              <w:rPr>
                <w:rFonts w:ascii="ＭＳ Ｐゴシック" w:hAnsi="ＭＳ Ｐゴシック" w:cs="メイリオ"/>
              </w:rPr>
              <w:t>1</w:t>
            </w:r>
            <w:r w:rsidRPr="00E616A4">
              <w:rPr>
                <w:rFonts w:ascii="ＭＳ Ｐゴシック" w:hAnsi="ＭＳ Ｐゴシック" w:cs="メイリオ"/>
              </w:rPr>
              <w:t>5</w:t>
            </w:r>
            <w:r w:rsidR="00CD7BA2" w:rsidRPr="00E616A4">
              <w:rPr>
                <w:rFonts w:ascii="ＭＳ Ｐゴシック" w:hAnsi="ＭＳ Ｐゴシック" w:cs="メイリオ"/>
              </w:rPr>
              <w:t>0</w:t>
            </w:r>
            <w:r w:rsidR="00CD7BA2" w:rsidRPr="00E616A4">
              <w:rPr>
                <w:rFonts w:ascii="ＭＳ Ｐゴシック" w:hAnsi="ＭＳ Ｐゴシック" w:cs="メイリオ" w:hint="eastAsia"/>
              </w:rPr>
              <w:t>×</w:t>
            </w:r>
            <w:r w:rsidR="00CD7BA2" w:rsidRPr="00E616A4">
              <w:rPr>
                <w:rFonts w:ascii="ＭＳ Ｐゴシック" w:hAnsi="ＭＳ Ｐゴシック" w:cs="メイリオ"/>
              </w:rPr>
              <w:t>1</w:t>
            </w:r>
            <w:r w:rsidRPr="00E616A4">
              <w:rPr>
                <w:rFonts w:ascii="ＭＳ Ｐゴシック" w:hAnsi="ＭＳ Ｐゴシック" w:cs="メイリオ"/>
              </w:rPr>
              <w:t>8</w:t>
            </w:r>
            <w:r w:rsidR="00CD7BA2" w:rsidRPr="00E616A4">
              <w:rPr>
                <w:rFonts w:ascii="ＭＳ Ｐゴシック" w:hAnsi="ＭＳ Ｐゴシック" w:cs="メイリオ"/>
              </w:rPr>
              <w:t>0c</w:t>
            </w:r>
            <w:r w:rsidRPr="00E616A4">
              <w:rPr>
                <w:rFonts w:ascii="ＭＳ Ｐゴシック" w:hAnsi="ＭＳ Ｐゴシック" w:cs="メイリオ"/>
              </w:rPr>
              <w:t>m</w:t>
            </w:r>
          </w:p>
          <w:p w14:paraId="6784542E" w14:textId="56080739"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●最大造形重量</w:t>
            </w:r>
            <w:r w:rsidRPr="00E616A4">
              <w:rPr>
                <w:rFonts w:ascii="ＭＳ Ｐゴシック" w:hAnsi="ＭＳ Ｐゴシック" w:cs="メイリオ"/>
              </w:rPr>
              <w:t>: 150kg</w:t>
            </w:r>
          </w:p>
        </w:tc>
      </w:tr>
      <w:tr w:rsidR="00CD7BA2" w:rsidRPr="00C4258F" w14:paraId="0B0E9CF7" w14:textId="77777777" w:rsidTr="00E616A4">
        <w:trPr>
          <w:trHeight w:val="495"/>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06E45072" w14:textId="18BF691D" w:rsidR="004C1653" w:rsidRPr="00E616A4" w:rsidRDefault="002B6A5A" w:rsidP="00E616A4">
            <w:pPr>
              <w:spacing w:line="240" w:lineRule="atLeast"/>
              <w:rPr>
                <w:rFonts w:ascii="ＭＳ Ｐゴシック" w:hAnsi="ＭＳ Ｐゴシック" w:cs="メイリオ"/>
                <w:b/>
              </w:rPr>
            </w:pPr>
            <w:r>
              <w:rPr>
                <w:rFonts w:ascii="ＭＳ Ｐゴシック" w:hAnsi="ＭＳ Ｐゴシック" w:cs="メイリオ" w:hint="eastAsia"/>
                <w:b/>
              </w:rPr>
              <w:t>造形</w:t>
            </w:r>
            <w:r w:rsidR="004C1653" w:rsidRPr="00E616A4">
              <w:rPr>
                <w:rFonts w:ascii="ＭＳ Ｐゴシック" w:hAnsi="ＭＳ Ｐゴシック" w:cs="メイリオ" w:hint="eastAsia"/>
                <w:b/>
              </w:rPr>
              <w:t>速度</w:t>
            </w:r>
            <w:r w:rsidR="004C1653" w:rsidRPr="00E616A4">
              <w:rPr>
                <w:rFonts w:ascii="ＭＳ Ｐゴシック" w:hAnsi="ＭＳ Ｐゴシック" w:cs="メイリオ"/>
                <w:b/>
              </w:rPr>
              <w:t xml:space="preserve"> </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7FEEE686" w14:textId="2965853A"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rPr>
              <w:t>20</w:t>
            </w:r>
            <w:r w:rsidRPr="00E616A4">
              <w:rPr>
                <w:rFonts w:ascii="ＭＳ Ｐゴシック" w:hAnsi="ＭＳ Ｐゴシック" w:cs="メイリオ" w:hint="eastAsia"/>
              </w:rPr>
              <w:t>～</w:t>
            </w:r>
            <w:r w:rsidRPr="00E616A4">
              <w:rPr>
                <w:rFonts w:ascii="ＭＳ Ｐゴシック" w:hAnsi="ＭＳ Ｐゴシック" w:cs="メイリオ"/>
              </w:rPr>
              <w:t>70</w:t>
            </w:r>
            <w:r w:rsidRPr="00E616A4">
              <w:rPr>
                <w:rFonts w:ascii="ＭＳ Ｐゴシック" w:hAnsi="ＭＳ Ｐゴシック" w:cs="メイリオ" w:hint="eastAsia"/>
              </w:rPr>
              <w:t>㎝</w:t>
            </w:r>
            <w:r w:rsidRPr="00E616A4">
              <w:rPr>
                <w:rFonts w:ascii="ＭＳ Ｐゴシック" w:hAnsi="ＭＳ Ｐゴシック" w:cs="メイリオ"/>
              </w:rPr>
              <w:t>/</w:t>
            </w:r>
            <w:r w:rsidRPr="00E616A4">
              <w:rPr>
                <w:rFonts w:ascii="ＭＳ Ｐゴシック" w:hAnsi="ＭＳ Ｐゴシック" w:cs="メイリオ" w:hint="eastAsia"/>
              </w:rPr>
              <w:t>時間</w:t>
            </w:r>
            <w:r w:rsidR="002325B0" w:rsidRPr="00E616A4">
              <w:rPr>
                <w:rFonts w:ascii="ＭＳ Ｐゴシック" w:hAnsi="ＭＳ Ｐゴシック" w:cs="メイリオ"/>
              </w:rPr>
              <w:t>(Z軸方向)</w:t>
            </w:r>
          </w:p>
        </w:tc>
      </w:tr>
      <w:tr w:rsidR="00CD7BA2" w:rsidRPr="00C4258F" w14:paraId="7C6DC10D" w14:textId="77777777" w:rsidTr="00E616A4">
        <w:trPr>
          <w:trHeight w:val="384"/>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4AA873FD" w14:textId="77777777"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材料</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507039FF" w14:textId="1ACFED91"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rPr>
              <w:t xml:space="preserve">Dimengel </w:t>
            </w:r>
            <w:r w:rsidRPr="00E616A4">
              <w:rPr>
                <w:rFonts w:ascii="ＭＳ Ｐゴシック" w:hAnsi="ＭＳ Ｐゴシック" w:cs="メイリオ" w:hint="eastAsia"/>
              </w:rPr>
              <w:t>–</w:t>
            </w:r>
            <w:r w:rsidR="002325B0" w:rsidRPr="002B6A5A">
              <w:rPr>
                <w:rFonts w:ascii="ＭＳ Ｐゴシック" w:hAnsi="ＭＳ Ｐゴシック" w:cs="メイリオ"/>
              </w:rPr>
              <w:t xml:space="preserve"> </w:t>
            </w:r>
            <w:r w:rsidRPr="00E616A4">
              <w:rPr>
                <w:rFonts w:ascii="ＭＳ Ｐゴシック" w:hAnsi="ＭＳ Ｐゴシック" w:cs="メイリオ" w:hint="eastAsia"/>
              </w:rPr>
              <w:t>フォトポリマー材料</w:t>
            </w:r>
            <w:r w:rsidRPr="00E616A4">
              <w:rPr>
                <w:rFonts w:ascii="ＭＳ Ｐゴシック" w:hAnsi="ＭＳ Ｐゴシック" w:cs="メイリオ"/>
              </w:rPr>
              <w:t xml:space="preserve"> </w:t>
            </w:r>
            <w:r w:rsidRPr="00E616A4">
              <w:rPr>
                <w:rFonts w:ascii="ＭＳ Ｐゴシック" w:hAnsi="ＭＳ Ｐゴシック" w:cs="メイリオ" w:hint="eastAsia"/>
              </w:rPr>
              <w:t>白</w:t>
            </w:r>
          </w:p>
        </w:tc>
      </w:tr>
      <w:tr w:rsidR="00CD7BA2" w:rsidRPr="00C4258F" w14:paraId="18C8B063" w14:textId="77777777" w:rsidTr="00E616A4">
        <w:trPr>
          <w:trHeight w:val="1370"/>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199412A0" w14:textId="63D2D81F"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ソフトウェア</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609B4430" w14:textId="5BA73FC2"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●装置</w:t>
            </w:r>
            <w:r w:rsidR="00CD7BA2" w:rsidRPr="002B6A5A">
              <w:rPr>
                <w:rFonts w:ascii="ＭＳ Ｐゴシック" w:hAnsi="ＭＳ Ｐゴシック" w:cs="メイリオ" w:hint="eastAsia"/>
              </w:rPr>
              <w:t>本体</w:t>
            </w:r>
            <w:r w:rsidR="002B6A5A" w:rsidRPr="002B6A5A">
              <w:rPr>
                <w:rFonts w:ascii="ＭＳ Ｐゴシック" w:hAnsi="ＭＳ Ｐゴシック" w:cs="メイリオ" w:hint="eastAsia"/>
              </w:rPr>
              <w:t>：</w:t>
            </w:r>
            <w:r w:rsidRPr="00E616A4">
              <w:rPr>
                <w:rFonts w:ascii="ＭＳ Ｐゴシック" w:hAnsi="ＭＳ Ｐゴシック" w:cs="メイリオ"/>
              </w:rPr>
              <w:t xml:space="preserve"> </w:t>
            </w:r>
            <w:r w:rsidRPr="00E616A4">
              <w:rPr>
                <w:rFonts w:ascii="ＭＳ Ｐゴシック" w:hAnsi="ＭＳ Ｐゴシック" w:cs="メイリオ" w:hint="eastAsia"/>
              </w:rPr>
              <w:t>マシビットの</w:t>
            </w:r>
            <w:r w:rsidR="002325B0" w:rsidRPr="002B6A5A">
              <w:rPr>
                <w:rFonts w:ascii="ＭＳ Ｐゴシック" w:hAnsi="ＭＳ Ｐゴシック" w:cs="メイリオ" w:hint="eastAsia"/>
              </w:rPr>
              <w:t>独自</w:t>
            </w:r>
            <w:r w:rsidRPr="00E616A4">
              <w:rPr>
                <w:rFonts w:ascii="ＭＳ Ｐゴシック" w:hAnsi="ＭＳ Ｐゴシック" w:cs="メイリオ" w:hint="eastAsia"/>
              </w:rPr>
              <w:t>ソフト</w:t>
            </w:r>
          </w:p>
          <w:p w14:paraId="3F93CAE4" w14:textId="7498C795" w:rsidR="004C1653" w:rsidRPr="00E616A4" w:rsidRDefault="004C1653" w:rsidP="00E616A4">
            <w:pPr>
              <w:spacing w:line="240" w:lineRule="atLeast"/>
              <w:ind w:firstLineChars="100" w:firstLine="200"/>
              <w:rPr>
                <w:rFonts w:ascii="ＭＳ Ｐゴシック" w:hAnsi="ＭＳ Ｐゴシック" w:cs="メイリオ"/>
              </w:rPr>
            </w:pPr>
            <w:r w:rsidRPr="00E616A4">
              <w:rPr>
                <w:rFonts w:ascii="ＭＳ Ｐゴシック" w:hAnsi="ＭＳ Ｐゴシック" w:cs="メイリオ" w:hint="eastAsia"/>
              </w:rPr>
              <w:t>°</w:t>
            </w:r>
            <w:r w:rsidRPr="00E616A4">
              <w:rPr>
                <w:rFonts w:ascii="ＭＳ Ｐゴシック" w:hAnsi="ＭＳ Ｐゴシック" w:cs="メイリオ"/>
              </w:rPr>
              <w:t>Windows®</w:t>
            </w:r>
            <w:r w:rsidRPr="00E616A4">
              <w:rPr>
                <w:rFonts w:ascii="ＭＳ Ｐゴシック" w:hAnsi="ＭＳ Ｐゴシック" w:cs="メイリオ" w:hint="eastAsia"/>
              </w:rPr>
              <w:t>上で動作</w:t>
            </w:r>
          </w:p>
          <w:p w14:paraId="23DB646C" w14:textId="242D83E9" w:rsidR="004C1653" w:rsidRPr="00E616A4" w:rsidRDefault="004C1653" w:rsidP="00E616A4">
            <w:pPr>
              <w:spacing w:line="240" w:lineRule="atLeast"/>
              <w:ind w:firstLineChars="100" w:firstLine="200"/>
              <w:rPr>
                <w:rFonts w:ascii="ＭＳ Ｐゴシック" w:hAnsi="ＭＳ Ｐゴシック" w:cs="メイリオ"/>
              </w:rPr>
            </w:pPr>
            <w:r w:rsidRPr="00E616A4">
              <w:rPr>
                <w:rFonts w:ascii="ＭＳ Ｐゴシック" w:hAnsi="ＭＳ Ｐゴシック" w:cs="メイリオ" w:hint="eastAsia"/>
              </w:rPr>
              <w:t>°ネットワーク</w:t>
            </w:r>
            <w:r w:rsidRPr="00E616A4">
              <w:rPr>
                <w:rFonts w:ascii="ＭＳ Ｐゴシック" w:hAnsi="ＭＳ Ｐゴシック" w:cs="メイリオ"/>
              </w:rPr>
              <w:t>: LAN</w:t>
            </w:r>
            <w:r w:rsidRPr="00E616A4">
              <w:rPr>
                <w:rFonts w:ascii="ＭＳ Ｐゴシック" w:hAnsi="ＭＳ Ｐゴシック" w:cs="メイリオ" w:hint="eastAsia"/>
              </w:rPr>
              <w:t>接続</w:t>
            </w:r>
          </w:p>
          <w:p w14:paraId="7C38FF6A" w14:textId="2F0E1C92"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w:t>
            </w:r>
            <w:r w:rsidRPr="00E616A4">
              <w:rPr>
                <w:rFonts w:ascii="ＭＳ Ｐゴシック" w:hAnsi="ＭＳ Ｐゴシック" w:cs="メイリオ"/>
              </w:rPr>
              <w:t xml:space="preserve"> Massivit Smart:</w:t>
            </w:r>
            <w:r w:rsidR="002B6A5A" w:rsidRPr="002B6A5A">
              <w:rPr>
                <w:rFonts w:ascii="ＭＳ Ｐゴシック" w:hAnsi="ＭＳ Ｐゴシック" w:cs="メイリオ" w:hint="eastAsia"/>
              </w:rPr>
              <w:t>：</w:t>
            </w:r>
            <w:r w:rsidRPr="00E616A4">
              <w:rPr>
                <w:rFonts w:ascii="ＭＳ Ｐゴシック" w:hAnsi="ＭＳ Ｐゴシック" w:cs="メイリオ"/>
              </w:rPr>
              <w:t xml:space="preserve"> </w:t>
            </w:r>
            <w:r w:rsidRPr="00E616A4">
              <w:rPr>
                <w:rFonts w:ascii="ＭＳ Ｐゴシック" w:hAnsi="ＭＳ Ｐゴシック" w:cs="メイリオ" w:hint="eastAsia"/>
              </w:rPr>
              <w:t>ファイル準備</w:t>
            </w:r>
            <w:r w:rsidR="002325B0" w:rsidRPr="002B6A5A">
              <w:rPr>
                <w:rFonts w:ascii="ＭＳ Ｐゴシック" w:hAnsi="ＭＳ Ｐゴシック" w:cs="メイリオ" w:hint="eastAsia"/>
              </w:rPr>
              <w:t>用</w:t>
            </w:r>
            <w:r w:rsidRPr="00E616A4">
              <w:rPr>
                <w:rFonts w:ascii="ＭＳ Ｐゴシック" w:hAnsi="ＭＳ Ｐゴシック" w:cs="メイリオ" w:hint="eastAsia"/>
              </w:rPr>
              <w:t>ソフト</w:t>
            </w:r>
          </w:p>
          <w:p w14:paraId="31AB6EDC" w14:textId="012A40F7" w:rsidR="004C1653" w:rsidRPr="00E616A4" w:rsidRDefault="004C1653" w:rsidP="00E616A4">
            <w:pPr>
              <w:spacing w:line="240" w:lineRule="atLeast"/>
              <w:ind w:firstLineChars="100" w:firstLine="200"/>
              <w:rPr>
                <w:rFonts w:ascii="ＭＳ Ｐゴシック" w:hAnsi="ＭＳ Ｐゴシック" w:cs="メイリオ"/>
              </w:rPr>
            </w:pPr>
            <w:r w:rsidRPr="00E616A4">
              <w:rPr>
                <w:rFonts w:ascii="ＭＳ Ｐゴシック" w:hAnsi="ＭＳ Ｐゴシック" w:cs="メイリオ" w:hint="eastAsia"/>
              </w:rPr>
              <w:t>°入力ファイルフォーマット</w:t>
            </w:r>
            <w:r w:rsidRPr="00E616A4">
              <w:rPr>
                <w:rFonts w:ascii="ＭＳ Ｐゴシック" w:hAnsi="ＭＳ Ｐゴシック" w:cs="メイリオ"/>
              </w:rPr>
              <w:t>: STL</w:t>
            </w:r>
          </w:p>
        </w:tc>
      </w:tr>
      <w:tr w:rsidR="00CD7BA2" w:rsidRPr="00C4258F" w14:paraId="32785EC6" w14:textId="77777777" w:rsidTr="00E616A4">
        <w:trPr>
          <w:trHeight w:val="350"/>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66237DDC" w14:textId="1A03F80C"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本体サイズ</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72E0BB25" w14:textId="317F0564"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rPr>
              <w:t>W</w:t>
            </w:r>
            <w:r w:rsidRPr="00E616A4">
              <w:rPr>
                <w:rFonts w:ascii="ＭＳ Ｐゴシック" w:hAnsi="ＭＳ Ｐゴシック" w:cs="メイリオ" w:hint="eastAsia"/>
              </w:rPr>
              <w:t>×</w:t>
            </w:r>
            <w:r w:rsidRPr="00E616A4">
              <w:rPr>
                <w:rFonts w:ascii="ＭＳ Ｐゴシック" w:hAnsi="ＭＳ Ｐゴシック" w:cs="メイリオ"/>
              </w:rPr>
              <w:t>D</w:t>
            </w:r>
            <w:r w:rsidRPr="00E616A4">
              <w:rPr>
                <w:rFonts w:ascii="ＭＳ Ｐゴシック" w:hAnsi="ＭＳ Ｐゴシック" w:cs="メイリオ" w:hint="eastAsia"/>
              </w:rPr>
              <w:t>×</w:t>
            </w:r>
            <w:r w:rsidRPr="00E616A4">
              <w:rPr>
                <w:rFonts w:ascii="ＭＳ Ｐゴシック" w:hAnsi="ＭＳ Ｐゴシック" w:cs="メイリオ"/>
              </w:rPr>
              <w:t>H: 31</w:t>
            </w:r>
            <w:r w:rsidR="00CD7BA2" w:rsidRPr="00E616A4">
              <w:rPr>
                <w:rFonts w:ascii="ＭＳ Ｐゴシック" w:hAnsi="ＭＳ Ｐゴシック" w:cs="メイリオ"/>
              </w:rPr>
              <w:t>0</w:t>
            </w:r>
            <w:r w:rsidRPr="00E616A4">
              <w:rPr>
                <w:rFonts w:ascii="ＭＳ Ｐゴシック" w:hAnsi="ＭＳ Ｐゴシック" w:cs="メイリオ" w:hint="eastAsia"/>
              </w:rPr>
              <w:t>×</w:t>
            </w:r>
            <w:r w:rsidRPr="00E616A4">
              <w:rPr>
                <w:rFonts w:ascii="ＭＳ Ｐゴシック" w:hAnsi="ＭＳ Ｐゴシック" w:cs="メイリオ"/>
              </w:rPr>
              <w:t>22</w:t>
            </w:r>
            <w:r w:rsidR="00CD7BA2" w:rsidRPr="00E616A4">
              <w:rPr>
                <w:rFonts w:ascii="ＭＳ Ｐゴシック" w:hAnsi="ＭＳ Ｐゴシック" w:cs="メイリオ"/>
              </w:rPr>
              <w:t>0</w:t>
            </w:r>
            <w:r w:rsidRPr="00E616A4">
              <w:rPr>
                <w:rFonts w:ascii="ＭＳ Ｐゴシック" w:hAnsi="ＭＳ Ｐゴシック" w:cs="メイリオ" w:hint="eastAsia"/>
              </w:rPr>
              <w:t>×</w:t>
            </w:r>
            <w:r w:rsidRPr="00E616A4">
              <w:rPr>
                <w:rFonts w:ascii="ＭＳ Ｐゴシック" w:hAnsi="ＭＳ Ｐゴシック" w:cs="メイリオ"/>
              </w:rPr>
              <w:t>28</w:t>
            </w:r>
            <w:r w:rsidR="00CD7BA2" w:rsidRPr="00E616A4">
              <w:rPr>
                <w:rFonts w:ascii="ＭＳ Ｐゴシック" w:hAnsi="ＭＳ Ｐゴシック" w:cs="メイリオ"/>
              </w:rPr>
              <w:t>0c</w:t>
            </w:r>
            <w:r w:rsidRPr="00E616A4">
              <w:rPr>
                <w:rFonts w:ascii="ＭＳ Ｐゴシック" w:hAnsi="ＭＳ Ｐゴシック" w:cs="メイリオ"/>
              </w:rPr>
              <w:t>m| 2,500kg</w:t>
            </w:r>
          </w:p>
        </w:tc>
      </w:tr>
      <w:tr w:rsidR="00CD7BA2" w:rsidRPr="00C4258F" w14:paraId="242449EF" w14:textId="77777777" w:rsidTr="00E616A4">
        <w:trPr>
          <w:trHeight w:val="1094"/>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4ED88DCC" w14:textId="688DE725"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動作条件</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64C4A9F7" w14:textId="6C38EFAA" w:rsidR="004C1653" w:rsidRPr="00E616A4" w:rsidRDefault="004C1653" w:rsidP="00E616A4">
            <w:pPr>
              <w:spacing w:line="240" w:lineRule="atLeast"/>
              <w:ind w:left="800" w:hangingChars="400" w:hanging="800"/>
              <w:rPr>
                <w:rFonts w:ascii="ＭＳ Ｐゴシック" w:hAnsi="ＭＳ Ｐゴシック" w:cs="メイリオ"/>
              </w:rPr>
            </w:pPr>
            <w:r w:rsidRPr="00E616A4">
              <w:rPr>
                <w:rFonts w:ascii="ＭＳ Ｐゴシック" w:hAnsi="ＭＳ Ｐゴシック" w:cs="メイリオ" w:hint="eastAsia"/>
              </w:rPr>
              <w:t>●電圧</w:t>
            </w:r>
            <w:r w:rsidRPr="00E616A4">
              <w:rPr>
                <w:rFonts w:ascii="ＭＳ Ｐゴシック" w:hAnsi="ＭＳ Ｐゴシック" w:cs="メイリオ"/>
              </w:rPr>
              <w:t>: 3 x 32A</w:t>
            </w:r>
            <w:r w:rsidR="002325B0" w:rsidRPr="002B6A5A">
              <w:rPr>
                <w:rFonts w:ascii="ＭＳ Ｐゴシック" w:hAnsi="ＭＳ Ｐゴシック" w:cs="メイリオ" w:hint="eastAsia"/>
              </w:rPr>
              <w:t>、</w:t>
            </w:r>
            <w:r w:rsidRPr="00E616A4">
              <w:rPr>
                <w:rFonts w:ascii="ＭＳ Ｐゴシック" w:hAnsi="ＭＳ Ｐゴシック" w:cs="メイリオ"/>
              </w:rPr>
              <w:t>380-400VAC</w:t>
            </w:r>
            <w:r w:rsidRPr="00E616A4">
              <w:rPr>
                <w:rFonts w:ascii="ＭＳ Ｐゴシック" w:hAnsi="ＭＳ Ｐゴシック" w:cs="メイリオ" w:hint="eastAsia"/>
              </w:rPr>
              <w:t>±</w:t>
            </w:r>
            <w:r w:rsidRPr="00E616A4">
              <w:rPr>
                <w:rFonts w:ascii="ＭＳ Ｐゴシック" w:hAnsi="ＭＳ Ｐゴシック" w:cs="メイリオ"/>
              </w:rPr>
              <w:t>10%</w:t>
            </w:r>
            <w:r w:rsidR="002325B0" w:rsidRPr="002B6A5A">
              <w:rPr>
                <w:rFonts w:ascii="ＭＳ Ｐゴシック" w:hAnsi="ＭＳ Ｐゴシック" w:cs="メイリオ" w:hint="eastAsia"/>
              </w:rPr>
              <w:t>、</w:t>
            </w:r>
            <w:r w:rsidRPr="00E616A4">
              <w:rPr>
                <w:rFonts w:ascii="ＭＳ Ｐゴシック" w:hAnsi="ＭＳ Ｐゴシック" w:cs="メイリオ"/>
              </w:rPr>
              <w:t>50/60Hz</w:t>
            </w:r>
          </w:p>
          <w:p w14:paraId="67B96748" w14:textId="7E00C54A"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●電力消費量</w:t>
            </w:r>
            <w:r w:rsidRPr="00E616A4">
              <w:rPr>
                <w:rFonts w:ascii="ＭＳ Ｐゴシック" w:hAnsi="ＭＳ Ｐゴシック" w:cs="メイリオ"/>
              </w:rPr>
              <w:t xml:space="preserve"> @50Hz (</w:t>
            </w:r>
            <w:r w:rsidRPr="00E616A4">
              <w:rPr>
                <w:rFonts w:ascii="ＭＳ Ｐゴシック" w:hAnsi="ＭＳ Ｐゴシック" w:cs="メイリオ" w:hint="eastAsia"/>
              </w:rPr>
              <w:t>プリント中</w:t>
            </w:r>
            <w:r w:rsidRPr="00E616A4">
              <w:rPr>
                <w:rFonts w:ascii="ＭＳ Ｐゴシック" w:hAnsi="ＭＳ Ｐゴシック" w:cs="メイリオ"/>
              </w:rPr>
              <w:t>): 10kW</w:t>
            </w:r>
          </w:p>
          <w:p w14:paraId="4EBC2D57" w14:textId="5F4F3DC0"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●空気圧</w:t>
            </w:r>
            <w:r w:rsidRPr="00E616A4">
              <w:rPr>
                <w:rFonts w:ascii="ＭＳ Ｐゴシック" w:hAnsi="ＭＳ Ｐゴシック" w:cs="メイリオ"/>
              </w:rPr>
              <w:t xml:space="preserve"> 6-8 bar</w:t>
            </w:r>
          </w:p>
        </w:tc>
      </w:tr>
      <w:tr w:rsidR="00CD7BA2" w:rsidRPr="00C4258F" w14:paraId="55B9DE53" w14:textId="77777777" w:rsidTr="00E616A4">
        <w:trPr>
          <w:trHeight w:val="276"/>
        </w:trPr>
        <w:tc>
          <w:tcPr>
            <w:tcW w:w="1408" w:type="dxa"/>
            <w:tcBorders>
              <w:top w:val="single" w:sz="8" w:space="0" w:color="FFFFFF"/>
              <w:left w:val="single" w:sz="8" w:space="0" w:color="FFFFFF"/>
              <w:bottom w:val="single" w:sz="8" w:space="0" w:color="FFFFFF"/>
              <w:right w:val="single" w:sz="8" w:space="0" w:color="FFFFFF"/>
            </w:tcBorders>
            <w:shd w:val="clear" w:color="auto" w:fill="75B4BD"/>
            <w:tcMar>
              <w:top w:w="72" w:type="dxa"/>
              <w:left w:w="144" w:type="dxa"/>
              <w:bottom w:w="72" w:type="dxa"/>
              <w:right w:w="144" w:type="dxa"/>
            </w:tcMar>
            <w:vAlign w:val="center"/>
            <w:hideMark/>
          </w:tcPr>
          <w:p w14:paraId="1F351BCF" w14:textId="6B53BF0E" w:rsidR="004C1653" w:rsidRPr="00E616A4" w:rsidRDefault="004C1653" w:rsidP="00E616A4">
            <w:pPr>
              <w:spacing w:line="240" w:lineRule="atLeast"/>
              <w:rPr>
                <w:rFonts w:ascii="ＭＳ Ｐゴシック" w:hAnsi="ＭＳ Ｐゴシック" w:cs="メイリオ"/>
                <w:b/>
              </w:rPr>
            </w:pPr>
            <w:r w:rsidRPr="00E616A4">
              <w:rPr>
                <w:rFonts w:ascii="ＭＳ Ｐゴシック" w:hAnsi="ＭＳ Ｐゴシック" w:cs="メイリオ" w:hint="eastAsia"/>
                <w:b/>
              </w:rPr>
              <w:t>動作環境</w:t>
            </w:r>
          </w:p>
        </w:tc>
        <w:tc>
          <w:tcPr>
            <w:tcW w:w="3827"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vAlign w:val="center"/>
            <w:hideMark/>
          </w:tcPr>
          <w:p w14:paraId="5378A0B3" w14:textId="7E9DA037" w:rsidR="004C1653" w:rsidRPr="00E616A4" w:rsidRDefault="004C1653" w:rsidP="00E616A4">
            <w:pPr>
              <w:spacing w:line="240" w:lineRule="atLeast"/>
              <w:rPr>
                <w:rFonts w:ascii="ＭＳ Ｐゴシック" w:hAnsi="ＭＳ Ｐゴシック" w:cs="メイリオ"/>
              </w:rPr>
            </w:pPr>
            <w:r w:rsidRPr="00E616A4">
              <w:rPr>
                <w:rFonts w:ascii="ＭＳ Ｐゴシック" w:hAnsi="ＭＳ Ｐゴシック" w:cs="メイリオ" w:hint="eastAsia"/>
              </w:rPr>
              <w:t>●気温</w:t>
            </w:r>
            <w:r w:rsidRPr="00E616A4">
              <w:rPr>
                <w:rFonts w:ascii="ＭＳ Ｐゴシック" w:hAnsi="ＭＳ Ｐゴシック" w:cs="メイリオ"/>
              </w:rPr>
              <w:t>: 16</w:t>
            </w:r>
            <w:r w:rsidRPr="00E616A4">
              <w:rPr>
                <w:rFonts w:ascii="ＭＳ Ｐゴシック" w:hAnsi="ＭＳ Ｐゴシック" w:cs="メイリオ" w:hint="eastAsia"/>
              </w:rPr>
              <w:t>～</w:t>
            </w:r>
            <w:r w:rsidRPr="00E616A4">
              <w:rPr>
                <w:rFonts w:ascii="ＭＳ Ｐゴシック" w:hAnsi="ＭＳ Ｐゴシック" w:cs="メイリオ"/>
              </w:rPr>
              <w:t>30</w:t>
            </w:r>
            <w:r w:rsidRPr="00E616A4">
              <w:rPr>
                <w:rFonts w:ascii="ＭＳ Ｐゴシック" w:hAnsi="ＭＳ Ｐゴシック" w:cs="メイリオ" w:hint="eastAsia"/>
              </w:rPr>
              <w:t>℃</w:t>
            </w:r>
          </w:p>
        </w:tc>
      </w:tr>
    </w:tbl>
    <w:p w14:paraId="3E2C3547" w14:textId="121DEE8F" w:rsidR="004B60CF" w:rsidRDefault="00E616A4" w:rsidP="00EF5155">
      <w:pPr>
        <w:pStyle w:val="a5"/>
        <w:tabs>
          <w:tab w:val="left" w:pos="2445"/>
          <w:tab w:val="left" w:pos="2535"/>
        </w:tabs>
        <w:ind w:left="360"/>
        <w:jc w:val="both"/>
        <w:rPr>
          <w:rFonts w:ascii="ＭＳ Ｐゴシック" w:hAnsi="ＭＳ Ｐゴシック"/>
          <w:b/>
          <w:sz w:val="24"/>
          <w:szCs w:val="24"/>
        </w:rPr>
      </w:pPr>
      <w:r>
        <w:rPr>
          <w:rFonts w:ascii="ＭＳ Ｐゴシック" w:hAnsi="ＭＳ Ｐゴシック"/>
          <w:noProof/>
          <w:sz w:val="22"/>
          <w:szCs w:val="22"/>
        </w:rPr>
        <mc:AlternateContent>
          <mc:Choice Requires="wps">
            <w:drawing>
              <wp:anchor distT="0" distB="0" distL="114300" distR="114300" simplePos="0" relativeHeight="251640319" behindDoc="0" locked="0" layoutInCell="1" allowOverlap="1" wp14:anchorId="40B7C428" wp14:editId="3A71A1F0">
                <wp:simplePos x="0" y="0"/>
                <wp:positionH relativeFrom="column">
                  <wp:posOffset>4163060</wp:posOffset>
                </wp:positionH>
                <wp:positionV relativeFrom="paragraph">
                  <wp:posOffset>3344545</wp:posOffset>
                </wp:positionV>
                <wp:extent cx="1586865" cy="329496"/>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1586865" cy="329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843EC" w14:textId="7F426812" w:rsidR="00B3191C" w:rsidRPr="004305D2" w:rsidRDefault="00B3191C" w:rsidP="00A42E4B">
                            <w:pPr>
                              <w:spacing w:line="240" w:lineRule="atLeast"/>
                              <w:jc w:val="center"/>
                              <w:rPr>
                                <w:rFonts w:ascii="ＭＳ Ｐゴシック" w:hAnsi="ＭＳ Ｐゴシック"/>
                                <w:b/>
                                <w:sz w:val="16"/>
                                <w:szCs w:val="16"/>
                              </w:rPr>
                            </w:pPr>
                            <w:r>
                              <w:rPr>
                                <w:rFonts w:ascii="ＭＳ Ｐゴシック" w:hAnsi="ＭＳ Ｐゴシック"/>
                                <w:b/>
                                <w:sz w:val="16"/>
                                <w:szCs w:val="16"/>
                              </w:rPr>
                              <w:t>Massivit 1800</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anchor>
            </w:drawing>
          </mc:Choice>
          <mc:Fallback>
            <w:pict>
              <v:shape w14:anchorId="40B7C428" id="テキスト ボックス 6" o:spid="_x0000_s1035" type="#_x0000_t202" style="position:absolute;left:0;text-align:left;margin-left:327.8pt;margin-top:263.35pt;width:124.95pt;height:25.95pt;z-index:2516403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" filled="f" stroked="f" strokeweight=".5pt">
                <v:textbox inset=",7.2pt,,7.2pt">
                  <w:txbxContent>
                    <w:p w14:paraId="65F843EC" w14:textId="7F426812" w:rsidR="00B3191C" w:rsidRPr="004305D2" w:rsidRDefault="00B3191C" w:rsidP="00A42E4B">
                      <w:pPr>
                        <w:spacing w:line="240" w:lineRule="atLeast"/>
                        <w:jc w:val="center"/>
                        <w:rPr>
                          <w:rFonts w:ascii="ＭＳ Ｐゴシック" w:hAnsi="ＭＳ Ｐゴシック"/>
                          <w:b/>
                          <w:sz w:val="16"/>
                          <w:szCs w:val="16"/>
                        </w:rPr>
                      </w:pPr>
                      <w:r>
                        <w:rPr>
                          <w:rFonts w:ascii="ＭＳ Ｐゴシック" w:hAnsi="ＭＳ Ｐゴシック"/>
                          <w:b/>
                          <w:sz w:val="16"/>
                          <w:szCs w:val="16"/>
                        </w:rPr>
                        <w:t>Massivit 1800</w:t>
                      </w:r>
                    </w:p>
                  </w:txbxContent>
                </v:textbox>
              </v:shape>
            </w:pict>
          </mc:Fallback>
        </mc:AlternateContent>
      </w:r>
      <w:r>
        <w:rPr>
          <w:rFonts w:ascii="ＭＳ Ｐゴシック" w:hAnsi="ＭＳ Ｐゴシック"/>
          <w:noProof/>
          <w:sz w:val="22"/>
          <w:szCs w:val="22"/>
        </w:rPr>
        <w:drawing>
          <wp:anchor distT="0" distB="0" distL="114300" distR="114300" simplePos="0" relativeHeight="251639295" behindDoc="0" locked="0" layoutInCell="1" allowOverlap="1" wp14:anchorId="1DB97856" wp14:editId="21559A6D">
            <wp:simplePos x="0" y="0"/>
            <wp:positionH relativeFrom="margin">
              <wp:posOffset>3592830</wp:posOffset>
            </wp:positionH>
            <wp:positionV relativeFrom="paragraph">
              <wp:posOffset>568325</wp:posOffset>
            </wp:positionV>
            <wp:extent cx="2671510" cy="2672657"/>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rotWithShape="1">
                    <a:blip r:embed="rId17" cstate="print">
                      <a:extLst>
                        <a:ext uri="{28A0092B-C50C-407E-A947-70E740481C1C}">
                          <a14:useLocalDpi xmlns:a14="http://schemas.microsoft.com/office/drawing/2010/main" val="0"/>
                        </a:ext>
                      </a:extLst>
                    </a:blip>
                    <a:srcRect l="6303" t="2733" r="5474" b="4288"/>
                    <a:stretch/>
                  </pic:blipFill>
                  <pic:spPr bwMode="auto">
                    <a:xfrm>
                      <a:off x="0" y="0"/>
                      <a:ext cx="2671510" cy="2672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3E76">
        <w:rPr>
          <w:rFonts w:ascii="ＭＳ Ｐゴシック" w:hAnsi="ＭＳ Ｐゴシック"/>
          <w:sz w:val="22"/>
          <w:szCs w:val="22"/>
        </w:rPr>
        <w:br w:type="textWrapping" w:clear="all"/>
      </w:r>
    </w:p>
    <w:p w14:paraId="3DB213DB" w14:textId="4DEC585F" w:rsidR="00035F93" w:rsidRPr="005D3627" w:rsidRDefault="005D3627" w:rsidP="000E6E63">
      <w:pPr>
        <w:pStyle w:val="a5"/>
        <w:numPr>
          <w:ilvl w:val="0"/>
          <w:numId w:val="21"/>
        </w:numPr>
        <w:tabs>
          <w:tab w:val="left" w:pos="2445"/>
          <w:tab w:val="left" w:pos="2535"/>
        </w:tabs>
        <w:jc w:val="both"/>
        <w:rPr>
          <w:rFonts w:ascii="ＭＳ Ｐゴシック" w:hAnsi="ＭＳ Ｐゴシック"/>
          <w:b/>
          <w:sz w:val="24"/>
          <w:szCs w:val="24"/>
        </w:rPr>
      </w:pPr>
      <w:r w:rsidRPr="005D3627">
        <w:rPr>
          <w:rFonts w:ascii="ＭＳ Ｐゴシック" w:hAnsi="ＭＳ Ｐゴシック" w:hint="eastAsia"/>
          <w:b/>
          <w:sz w:val="24"/>
          <w:szCs w:val="24"/>
        </w:rPr>
        <w:t>「</w:t>
      </w:r>
      <w:r w:rsidR="00373255">
        <w:rPr>
          <w:rFonts w:ascii="ＭＳ Ｐゴシック" w:hAnsi="ＭＳ Ｐゴシック" w:hint="eastAsia"/>
          <w:b/>
          <w:sz w:val="24"/>
          <w:szCs w:val="24"/>
        </w:rPr>
        <w:t>3</w:t>
      </w:r>
      <w:r w:rsidR="00373255">
        <w:rPr>
          <w:rFonts w:ascii="ＭＳ Ｐゴシック" w:hAnsi="ＭＳ Ｐゴシック"/>
          <w:b/>
          <w:sz w:val="24"/>
          <w:szCs w:val="24"/>
        </w:rPr>
        <w:t>D Printing 2071</w:t>
      </w:r>
      <w:r w:rsidRPr="005D3627">
        <w:rPr>
          <w:rFonts w:ascii="ＭＳ Ｐゴシック" w:hAnsi="ＭＳ Ｐゴシック" w:hint="eastAsia"/>
          <w:b/>
          <w:sz w:val="24"/>
          <w:szCs w:val="24"/>
        </w:rPr>
        <w:t>」出展のご案内</w:t>
      </w:r>
      <w:ins w:id="126" w:author="福井 公亮" w:date="2017-02-06T11:53:00Z">
        <w:r w:rsidR="000F5973">
          <w:rPr>
            <w:rFonts w:ascii="ＭＳ Ｐゴシック" w:hAnsi="ＭＳ Ｐゴシック" w:hint="eastAsia"/>
            <w:b/>
            <w:sz w:val="24"/>
            <w:szCs w:val="24"/>
          </w:rPr>
          <w:t xml:space="preserve"> </w:t>
        </w:r>
        <w:r w:rsidR="000F5973" w:rsidRPr="000F5973">
          <w:rPr>
            <w:rFonts w:ascii="ＭＳ Ｐゴシック" w:hAnsi="ＭＳ Ｐゴシック" w:hint="eastAsia"/>
            <w:i/>
            <w:color w:val="FF0000"/>
            <w:sz w:val="24"/>
            <w:szCs w:val="24"/>
            <w:rPrChange w:id="127" w:author="福井 公亮" w:date="2017-02-06T11:54:00Z">
              <w:rPr>
                <w:rFonts w:ascii="ＭＳ Ｐゴシック" w:hAnsi="ＭＳ Ｐゴシック" w:hint="eastAsia"/>
                <w:b/>
                <w:sz w:val="24"/>
                <w:szCs w:val="24"/>
              </w:rPr>
            </w:rPrChange>
          </w:rPr>
          <w:t xml:space="preserve">this part just </w:t>
        </w:r>
        <w:r w:rsidR="000F5973" w:rsidRPr="000F5973">
          <w:rPr>
            <w:rFonts w:ascii="ＭＳ Ｐゴシック" w:hAnsi="ＭＳ Ｐゴシック"/>
            <w:i/>
            <w:color w:val="FF0000"/>
            <w:sz w:val="24"/>
            <w:szCs w:val="24"/>
            <w:rPrChange w:id="128" w:author="福井 公亮" w:date="2017-02-06T11:54:00Z">
              <w:rPr>
                <w:rFonts w:ascii="ＭＳ Ｐゴシック" w:hAnsi="ＭＳ Ｐゴシック"/>
                <w:b/>
                <w:sz w:val="24"/>
                <w:szCs w:val="24"/>
              </w:rPr>
            </w:rPrChange>
          </w:rPr>
          <w:t xml:space="preserve">refers to </w:t>
        </w:r>
        <w:r w:rsidR="000F5973" w:rsidRPr="000F5973">
          <w:rPr>
            <w:rFonts w:ascii="ＭＳ Ｐゴシック" w:hAnsi="ＭＳ Ｐゴシック" w:hint="eastAsia"/>
            <w:i/>
            <w:color w:val="FF0000"/>
            <w:sz w:val="24"/>
            <w:szCs w:val="24"/>
            <w:rPrChange w:id="129" w:author="福井 公亮" w:date="2017-02-06T11:54:00Z">
              <w:rPr>
                <w:rFonts w:ascii="ＭＳ Ｐゴシック" w:hAnsi="ＭＳ Ｐゴシック" w:hint="eastAsia"/>
                <w:b/>
                <w:sz w:val="24"/>
                <w:szCs w:val="24"/>
              </w:rPr>
            </w:rPrChange>
          </w:rPr>
          <w:t xml:space="preserve">a notice to 3D printing </w:t>
        </w:r>
      </w:ins>
      <w:ins w:id="130" w:author="福井 公亮" w:date="2017-02-06T11:54:00Z">
        <w:r w:rsidR="000F5973" w:rsidRPr="000F5973">
          <w:rPr>
            <w:rFonts w:ascii="ＭＳ Ｐゴシック" w:hAnsi="ＭＳ Ｐゴシック"/>
            <w:i/>
            <w:color w:val="FF0000"/>
            <w:sz w:val="24"/>
            <w:szCs w:val="24"/>
            <w:rPrChange w:id="131" w:author="福井 公亮" w:date="2017-02-06T11:54:00Z">
              <w:rPr>
                <w:rFonts w:ascii="ＭＳ Ｐゴシック" w:hAnsi="ＭＳ Ｐゴシック"/>
                <w:b/>
                <w:sz w:val="24"/>
                <w:szCs w:val="24"/>
              </w:rPr>
            </w:rPrChange>
          </w:rPr>
          <w:t>Exhibition.</w:t>
        </w:r>
      </w:ins>
    </w:p>
    <w:p w14:paraId="4471C0B6" w14:textId="0E93ACF1" w:rsidR="005D3627" w:rsidRPr="004B60CF" w:rsidRDefault="005D3627" w:rsidP="005D3627">
      <w:pPr>
        <w:pStyle w:val="a5"/>
        <w:tabs>
          <w:tab w:val="left" w:pos="2445"/>
          <w:tab w:val="left" w:pos="2535"/>
        </w:tabs>
        <w:ind w:firstLineChars="100" w:firstLine="200"/>
        <w:jc w:val="both"/>
        <w:rPr>
          <w:rFonts w:ascii="ＭＳ Ｐゴシック" w:hAnsi="ＭＳ Ｐゴシック"/>
          <w:sz w:val="20"/>
        </w:rPr>
      </w:pPr>
      <w:r w:rsidRPr="004B60CF">
        <w:rPr>
          <w:rFonts w:ascii="ＭＳ Ｐゴシック" w:hAnsi="ＭＳ Ｐゴシック" w:hint="eastAsia"/>
          <w:sz w:val="20"/>
        </w:rPr>
        <w:t>アルテックは、</w:t>
      </w:r>
      <w:r w:rsidR="00373255">
        <w:rPr>
          <w:rFonts w:ascii="ＭＳ Ｐゴシック" w:hAnsi="ＭＳ Ｐゴシック"/>
          <w:sz w:val="20"/>
        </w:rPr>
        <w:t>2</w:t>
      </w:r>
      <w:r w:rsidRPr="004B60CF">
        <w:rPr>
          <w:rFonts w:ascii="ＭＳ Ｐゴシック" w:hAnsi="ＭＳ Ｐゴシック" w:hint="eastAsia"/>
          <w:sz w:val="20"/>
        </w:rPr>
        <w:t>月</w:t>
      </w:r>
      <w:r w:rsidR="00373255">
        <w:rPr>
          <w:rFonts w:ascii="ＭＳ Ｐゴシック" w:hAnsi="ＭＳ Ｐゴシック"/>
          <w:sz w:val="20"/>
        </w:rPr>
        <w:t>15</w:t>
      </w:r>
      <w:r w:rsidRPr="004B60CF">
        <w:rPr>
          <w:rFonts w:ascii="ＭＳ Ｐゴシック" w:hAnsi="ＭＳ Ｐゴシック" w:hint="eastAsia"/>
          <w:sz w:val="20"/>
        </w:rPr>
        <w:t xml:space="preserve">日（水）～ </w:t>
      </w:r>
      <w:r w:rsidR="00373255">
        <w:rPr>
          <w:rFonts w:ascii="ＭＳ Ｐゴシック" w:hAnsi="ＭＳ Ｐゴシック"/>
          <w:sz w:val="20"/>
        </w:rPr>
        <w:t>17</w:t>
      </w:r>
      <w:r w:rsidRPr="004B60CF">
        <w:rPr>
          <w:rFonts w:ascii="ＭＳ Ｐゴシック" w:hAnsi="ＭＳ Ｐゴシック" w:hint="eastAsia"/>
          <w:sz w:val="20"/>
        </w:rPr>
        <w:t>日（金）に開催される「</w:t>
      </w:r>
      <w:r w:rsidR="00373255">
        <w:rPr>
          <w:rFonts w:ascii="ＭＳ Ｐゴシック" w:hAnsi="ＭＳ Ｐゴシック" w:hint="eastAsia"/>
          <w:sz w:val="20"/>
        </w:rPr>
        <w:t>3</w:t>
      </w:r>
      <w:r w:rsidR="00373255">
        <w:rPr>
          <w:rFonts w:ascii="ＭＳ Ｐゴシック" w:hAnsi="ＭＳ Ｐゴシック"/>
          <w:sz w:val="20"/>
        </w:rPr>
        <w:t>D Printing 2017</w:t>
      </w:r>
      <w:r w:rsidRPr="004B60CF">
        <w:rPr>
          <w:rFonts w:ascii="ＭＳ Ｐゴシック" w:hAnsi="ＭＳ Ｐゴシック" w:hint="eastAsia"/>
          <w:sz w:val="20"/>
        </w:rPr>
        <w:t>」に出展いたします。会期中は弊社ブース（小間番号：東</w:t>
      </w:r>
      <w:r w:rsidR="00A5407A">
        <w:rPr>
          <w:rFonts w:ascii="ＭＳ Ｐゴシック" w:hAnsi="ＭＳ Ｐゴシック" w:hint="eastAsia"/>
          <w:sz w:val="20"/>
        </w:rPr>
        <w:t>6</w:t>
      </w:r>
      <w:r w:rsidR="00F728C1">
        <w:rPr>
          <w:rFonts w:ascii="ＭＳ Ｐゴシック" w:hAnsi="ＭＳ Ｐゴシック"/>
          <w:sz w:val="20"/>
        </w:rPr>
        <w:t>S</w:t>
      </w:r>
      <w:r w:rsidRPr="004B60CF">
        <w:rPr>
          <w:rFonts w:ascii="ＭＳ Ｐゴシック" w:hAnsi="ＭＳ Ｐゴシック" w:hint="eastAsia"/>
          <w:sz w:val="20"/>
        </w:rPr>
        <w:t>-</w:t>
      </w:r>
      <w:r w:rsidR="00A5407A">
        <w:rPr>
          <w:rFonts w:ascii="ＭＳ Ｐゴシック" w:hAnsi="ＭＳ Ｐゴシック" w:hint="eastAsia"/>
          <w:sz w:val="20"/>
        </w:rPr>
        <w:t>22</w:t>
      </w:r>
      <w:r w:rsidRPr="004B60CF">
        <w:rPr>
          <w:rFonts w:ascii="ＭＳ Ｐゴシック" w:hAnsi="ＭＳ Ｐゴシック" w:hint="eastAsia"/>
          <w:sz w:val="20"/>
        </w:rPr>
        <w:t>）にて</w:t>
      </w:r>
      <w:r w:rsidR="00373255">
        <w:rPr>
          <w:rFonts w:ascii="ＭＳ Ｐゴシック" w:hAnsi="ＭＳ Ｐゴシック" w:hint="eastAsia"/>
          <w:sz w:val="20"/>
        </w:rPr>
        <w:t>Massivit製3D</w:t>
      </w:r>
      <w:r w:rsidR="00203E76">
        <w:rPr>
          <w:rFonts w:ascii="ＭＳ Ｐゴシック" w:hAnsi="ＭＳ Ｐゴシック" w:hint="eastAsia"/>
          <w:sz w:val="20"/>
        </w:rPr>
        <w:t>プリンタの</w:t>
      </w:r>
      <w:r w:rsidR="00B860A9">
        <w:rPr>
          <w:rFonts w:ascii="ＭＳ Ｐゴシック" w:hAnsi="ＭＳ Ｐゴシック" w:hint="eastAsia"/>
          <w:sz w:val="20"/>
        </w:rPr>
        <w:t>造形</w:t>
      </w:r>
      <w:r w:rsidRPr="004B60CF">
        <w:rPr>
          <w:rFonts w:ascii="ＭＳ Ｐゴシック" w:hAnsi="ＭＳ Ｐゴシック" w:hint="eastAsia"/>
          <w:sz w:val="20"/>
        </w:rPr>
        <w:t>サンプル</w:t>
      </w:r>
      <w:r w:rsidR="00373255">
        <w:rPr>
          <w:rFonts w:ascii="ＭＳ Ｐゴシック" w:hAnsi="ＭＳ Ｐゴシック" w:hint="eastAsia"/>
          <w:sz w:val="20"/>
        </w:rPr>
        <w:t>を</w:t>
      </w:r>
      <w:r w:rsidRPr="004B60CF">
        <w:rPr>
          <w:rFonts w:ascii="ＭＳ Ｐゴシック" w:hAnsi="ＭＳ Ｐゴシック" w:hint="eastAsia"/>
          <w:sz w:val="20"/>
        </w:rPr>
        <w:t>展示</w:t>
      </w:r>
      <w:r w:rsidR="00373255">
        <w:rPr>
          <w:rFonts w:ascii="ＭＳ Ｐゴシック" w:hAnsi="ＭＳ Ｐゴシック" w:hint="eastAsia"/>
          <w:sz w:val="20"/>
        </w:rPr>
        <w:t>いたし</w:t>
      </w:r>
      <w:r w:rsidRPr="004B60CF">
        <w:rPr>
          <w:rFonts w:ascii="ＭＳ Ｐゴシック" w:hAnsi="ＭＳ Ｐゴシック" w:hint="eastAsia"/>
          <w:sz w:val="20"/>
        </w:rPr>
        <w:t>ます。</w:t>
      </w:r>
    </w:p>
    <w:p w14:paraId="671AD867" w14:textId="1A6AF887" w:rsidR="005D3627" w:rsidRPr="004B60CF" w:rsidRDefault="004B60CF" w:rsidP="00E616A4">
      <w:pPr>
        <w:pStyle w:val="a5"/>
        <w:tabs>
          <w:tab w:val="left" w:pos="2445"/>
          <w:tab w:val="left" w:pos="2535"/>
        </w:tabs>
        <w:spacing w:beforeLines="50" w:before="120" w:line="0" w:lineRule="atLeast"/>
        <w:ind w:firstLineChars="100" w:firstLine="200"/>
        <w:jc w:val="both"/>
        <w:rPr>
          <w:rFonts w:ascii="ＭＳ Ｐゴシック" w:hAnsi="ＭＳ Ｐゴシック"/>
          <w:sz w:val="20"/>
        </w:rPr>
      </w:pPr>
      <w:r>
        <w:rPr>
          <w:rFonts w:ascii="ＭＳ Ｐゴシック" w:hAnsi="ＭＳ Ｐゴシック" w:hint="eastAsia"/>
          <w:sz w:val="20"/>
        </w:rPr>
        <w:t>＜</w:t>
      </w:r>
      <w:r w:rsidR="00373255">
        <w:rPr>
          <w:rFonts w:ascii="ＭＳ Ｐゴシック" w:hAnsi="ＭＳ Ｐゴシック" w:hint="eastAsia"/>
          <w:sz w:val="20"/>
        </w:rPr>
        <w:t>3</w:t>
      </w:r>
      <w:r w:rsidR="00373255">
        <w:rPr>
          <w:rFonts w:ascii="ＭＳ Ｐゴシック" w:hAnsi="ＭＳ Ｐゴシック"/>
          <w:sz w:val="20"/>
        </w:rPr>
        <w:t>D Printing 2017</w:t>
      </w:r>
      <w:r>
        <w:rPr>
          <w:rFonts w:ascii="ＭＳ Ｐゴシック" w:hAnsi="ＭＳ Ｐゴシック" w:hint="eastAsia"/>
          <w:sz w:val="20"/>
        </w:rPr>
        <w:t>＞</w:t>
      </w:r>
    </w:p>
    <w:p w14:paraId="0BECE6F3" w14:textId="41EEF9C0" w:rsidR="005D3627" w:rsidRPr="004B60CF" w:rsidRDefault="005D3627" w:rsidP="004B60CF">
      <w:pPr>
        <w:pStyle w:val="a5"/>
        <w:tabs>
          <w:tab w:val="left" w:pos="2445"/>
          <w:tab w:val="left" w:pos="2535"/>
        </w:tabs>
        <w:spacing w:line="0" w:lineRule="atLeast"/>
        <w:ind w:firstLineChars="100" w:firstLine="200"/>
        <w:jc w:val="both"/>
        <w:rPr>
          <w:rFonts w:ascii="ＭＳ Ｐゴシック" w:hAnsi="ＭＳ Ｐゴシック"/>
          <w:sz w:val="20"/>
        </w:rPr>
      </w:pPr>
      <w:r w:rsidRPr="004B60CF">
        <w:rPr>
          <w:rFonts w:ascii="ＭＳ Ｐゴシック" w:hAnsi="ＭＳ Ｐゴシック" w:hint="eastAsia"/>
          <w:sz w:val="20"/>
        </w:rPr>
        <w:t xml:space="preserve">　会期: 201</w:t>
      </w:r>
      <w:r w:rsidR="00373255">
        <w:rPr>
          <w:rFonts w:ascii="ＭＳ Ｐゴシック" w:hAnsi="ＭＳ Ｐゴシック"/>
          <w:sz w:val="20"/>
        </w:rPr>
        <w:t>7</w:t>
      </w:r>
      <w:r w:rsidRPr="004B60CF">
        <w:rPr>
          <w:rFonts w:ascii="ＭＳ Ｐゴシック" w:hAnsi="ＭＳ Ｐゴシック" w:hint="eastAsia"/>
          <w:sz w:val="20"/>
        </w:rPr>
        <w:t xml:space="preserve"> 年 </w:t>
      </w:r>
      <w:r w:rsidR="00373255">
        <w:rPr>
          <w:rFonts w:ascii="ＭＳ Ｐゴシック" w:hAnsi="ＭＳ Ｐゴシック"/>
          <w:sz w:val="20"/>
        </w:rPr>
        <w:t>2</w:t>
      </w:r>
      <w:r w:rsidRPr="004B60CF">
        <w:rPr>
          <w:rFonts w:ascii="ＭＳ Ｐゴシック" w:hAnsi="ＭＳ Ｐゴシック" w:hint="eastAsia"/>
          <w:sz w:val="20"/>
        </w:rPr>
        <w:t xml:space="preserve">月 </w:t>
      </w:r>
      <w:r w:rsidR="00373255">
        <w:rPr>
          <w:rFonts w:ascii="ＭＳ Ｐゴシック" w:hAnsi="ＭＳ Ｐゴシック"/>
          <w:sz w:val="20"/>
        </w:rPr>
        <w:t>15</w:t>
      </w:r>
      <w:r w:rsidRPr="004B60CF">
        <w:rPr>
          <w:rFonts w:ascii="ＭＳ Ｐゴシック" w:hAnsi="ＭＳ Ｐゴシック" w:hint="eastAsia"/>
          <w:sz w:val="20"/>
        </w:rPr>
        <w:t xml:space="preserve">日（水）～ </w:t>
      </w:r>
      <w:r w:rsidR="00373255">
        <w:rPr>
          <w:rFonts w:ascii="ＭＳ Ｐゴシック" w:hAnsi="ＭＳ Ｐゴシック"/>
          <w:sz w:val="20"/>
        </w:rPr>
        <w:t>17</w:t>
      </w:r>
      <w:r w:rsidRPr="004B60CF">
        <w:rPr>
          <w:rFonts w:ascii="ＭＳ Ｐゴシック" w:hAnsi="ＭＳ Ｐゴシック" w:hint="eastAsia"/>
          <w:sz w:val="20"/>
        </w:rPr>
        <w:t>日（金） 10:00～1</w:t>
      </w:r>
      <w:r w:rsidR="00373255">
        <w:rPr>
          <w:rFonts w:ascii="ＭＳ Ｐゴシック" w:hAnsi="ＭＳ Ｐゴシック"/>
          <w:sz w:val="20"/>
        </w:rPr>
        <w:t>7</w:t>
      </w:r>
      <w:r w:rsidRPr="004B60CF">
        <w:rPr>
          <w:rFonts w:ascii="ＭＳ Ｐゴシック" w:hAnsi="ＭＳ Ｐゴシック" w:hint="eastAsia"/>
          <w:sz w:val="20"/>
        </w:rPr>
        <w:t>:00</w:t>
      </w:r>
    </w:p>
    <w:p w14:paraId="46DC2775" w14:textId="487B1F9D" w:rsidR="00CB5B2F" w:rsidRPr="004B60CF" w:rsidRDefault="005D3627" w:rsidP="004B60CF">
      <w:pPr>
        <w:pStyle w:val="a5"/>
        <w:tabs>
          <w:tab w:val="left" w:pos="2445"/>
          <w:tab w:val="left" w:pos="2535"/>
        </w:tabs>
        <w:spacing w:line="0" w:lineRule="atLeast"/>
        <w:ind w:firstLineChars="100" w:firstLine="200"/>
        <w:jc w:val="both"/>
        <w:rPr>
          <w:rFonts w:ascii="ＭＳ Ｐゴシック" w:hAnsi="ＭＳ Ｐゴシック"/>
          <w:sz w:val="20"/>
        </w:rPr>
      </w:pPr>
      <w:r w:rsidRPr="004B60CF">
        <w:rPr>
          <w:rFonts w:ascii="ＭＳ Ｐゴシック" w:hAnsi="ＭＳ Ｐゴシック" w:hint="eastAsia"/>
          <w:sz w:val="20"/>
        </w:rPr>
        <w:t xml:space="preserve">　会場: 東京ビッグサイト 　小間位置: 東</w:t>
      </w:r>
      <w:r w:rsidR="00A5407A">
        <w:rPr>
          <w:rFonts w:ascii="ＭＳ Ｐゴシック" w:hAnsi="ＭＳ Ｐゴシック" w:hint="eastAsia"/>
          <w:sz w:val="20"/>
        </w:rPr>
        <w:t>6</w:t>
      </w:r>
      <w:r w:rsidRPr="004B60CF">
        <w:rPr>
          <w:rFonts w:ascii="ＭＳ Ｐゴシック" w:hAnsi="ＭＳ Ｐゴシック" w:hint="eastAsia"/>
          <w:sz w:val="20"/>
        </w:rPr>
        <w:t>ホール</w:t>
      </w:r>
      <w:r w:rsidR="00373255">
        <w:rPr>
          <w:rFonts w:ascii="ＭＳ Ｐゴシック" w:hAnsi="ＭＳ Ｐゴシック" w:hint="eastAsia"/>
          <w:sz w:val="20"/>
        </w:rPr>
        <w:t xml:space="preserve"> </w:t>
      </w:r>
      <w:r w:rsidRPr="004B60CF">
        <w:rPr>
          <w:rFonts w:ascii="ＭＳ Ｐゴシック" w:hAnsi="ＭＳ Ｐゴシック" w:hint="eastAsia"/>
          <w:sz w:val="20"/>
        </w:rPr>
        <w:t>小間番号：東</w:t>
      </w:r>
      <w:r w:rsidR="00A5407A">
        <w:rPr>
          <w:rFonts w:ascii="ＭＳ Ｐゴシック" w:hAnsi="ＭＳ Ｐゴシック" w:hint="eastAsia"/>
          <w:sz w:val="20"/>
        </w:rPr>
        <w:t>6</w:t>
      </w:r>
      <w:r w:rsidR="00F728C1">
        <w:rPr>
          <w:rFonts w:ascii="ＭＳ Ｐゴシック" w:hAnsi="ＭＳ Ｐゴシック"/>
          <w:sz w:val="20"/>
        </w:rPr>
        <w:t>S</w:t>
      </w:r>
      <w:r w:rsidRPr="004B60CF">
        <w:rPr>
          <w:rFonts w:ascii="ＭＳ Ｐゴシック" w:hAnsi="ＭＳ Ｐゴシック" w:hint="eastAsia"/>
          <w:sz w:val="20"/>
        </w:rPr>
        <w:t>-</w:t>
      </w:r>
      <w:r w:rsidR="00A5407A">
        <w:rPr>
          <w:rFonts w:ascii="ＭＳ Ｐゴシック" w:hAnsi="ＭＳ Ｐゴシック" w:hint="eastAsia"/>
          <w:sz w:val="20"/>
        </w:rPr>
        <w:t>22</w:t>
      </w:r>
      <w:r w:rsidR="00373255" w:rsidRPr="004B60CF">
        <w:rPr>
          <w:rFonts w:ascii="ＭＳ Ｐゴシック" w:hAnsi="ＭＳ Ｐゴシック" w:hint="eastAsia"/>
          <w:sz w:val="20"/>
        </w:rPr>
        <w:t xml:space="preserve"> </w:t>
      </w:r>
      <w:r w:rsidRPr="004B60CF">
        <w:rPr>
          <w:rFonts w:ascii="ＭＳ Ｐゴシック" w:hAnsi="ＭＳ Ｐゴシック" w:hint="eastAsia"/>
          <w:sz w:val="20"/>
        </w:rPr>
        <w:t>「アルテック ブース」</w:t>
      </w:r>
    </w:p>
    <w:p w14:paraId="04EA5934" w14:textId="0E5E9A9D" w:rsidR="00AF0D56" w:rsidRPr="001053BA" w:rsidRDefault="00681522" w:rsidP="00E616A4">
      <w:pPr>
        <w:pStyle w:val="a5"/>
        <w:numPr>
          <w:ilvl w:val="0"/>
          <w:numId w:val="21"/>
        </w:numPr>
        <w:tabs>
          <w:tab w:val="left" w:pos="2445"/>
          <w:tab w:val="left" w:pos="2535"/>
        </w:tabs>
        <w:spacing w:beforeLines="75" w:before="180"/>
        <w:ind w:left="357" w:hanging="357"/>
        <w:jc w:val="both"/>
        <w:rPr>
          <w:rFonts w:ascii="ＭＳ Ｐゴシック" w:hAnsi="ＭＳ Ｐゴシック"/>
          <w:b/>
          <w:sz w:val="24"/>
          <w:szCs w:val="24"/>
        </w:rPr>
      </w:pPr>
      <w:r>
        <w:rPr>
          <w:rFonts w:ascii="ＭＳ Ｐゴシック" w:hAnsi="ＭＳ Ｐゴシック" w:cs="メイリオ" w:hint="eastAsia"/>
          <w:noProof/>
          <w:color w:val="000000" w:themeColor="text1"/>
        </w:rPr>
        <w:drawing>
          <wp:anchor distT="0" distB="0" distL="114300" distR="114300" simplePos="0" relativeHeight="251677184" behindDoc="1" locked="0" layoutInCell="1" allowOverlap="1" wp14:anchorId="1FB5C609" wp14:editId="1CA84789">
            <wp:simplePos x="0" y="0"/>
            <wp:positionH relativeFrom="margin">
              <wp:align>right</wp:align>
            </wp:positionH>
            <wp:positionV relativeFrom="paragraph">
              <wp:posOffset>165175</wp:posOffset>
            </wp:positionV>
            <wp:extent cx="1828800" cy="1085406"/>
            <wp:effectExtent l="0" t="0" r="0" b="635"/>
            <wp:wrapTight wrapText="bothSides">
              <wp:wrapPolygon edited="0">
                <wp:start x="0" y="0"/>
                <wp:lineTo x="0" y="21233"/>
                <wp:lineTo x="21375" y="21233"/>
                <wp:lineTo x="21375" y="0"/>
                <wp:lineTo x="0" y="0"/>
              </wp:wrapPolygon>
            </wp:wrapTight>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origi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085406"/>
                    </a:xfrm>
                    <a:prstGeom prst="rect">
                      <a:avLst/>
                    </a:prstGeom>
                  </pic:spPr>
                </pic:pic>
              </a:graphicData>
            </a:graphic>
            <wp14:sizeRelH relativeFrom="margin">
              <wp14:pctWidth>0</wp14:pctWidth>
            </wp14:sizeRelH>
            <wp14:sizeRelV relativeFrom="margin">
              <wp14:pctHeight>0</wp14:pctHeight>
            </wp14:sizeRelV>
          </wp:anchor>
        </w:drawing>
      </w:r>
      <w:r w:rsidR="00373255">
        <w:rPr>
          <w:rFonts w:ascii="ＭＳ Ｐゴシック" w:hAnsi="ＭＳ Ｐゴシック"/>
          <w:b/>
          <w:sz w:val="24"/>
          <w:szCs w:val="24"/>
        </w:rPr>
        <w:t>Massivit</w:t>
      </w:r>
      <w:r w:rsidR="00B860A9">
        <w:rPr>
          <w:rFonts w:ascii="ＭＳ Ｐゴシック" w:hAnsi="ＭＳ Ｐゴシック"/>
          <w:b/>
          <w:sz w:val="24"/>
          <w:szCs w:val="24"/>
        </w:rPr>
        <w:t xml:space="preserve"> 3D Printing Technologies Ltd.</w:t>
      </w:r>
      <w:del w:id="132" w:author="福井 公亮" w:date="2017-02-06T11:48:00Z">
        <w:r w:rsidR="00B860A9" w:rsidDel="000F5973">
          <w:rPr>
            <w:rFonts w:ascii="ＭＳ Ｐゴシック" w:hAnsi="ＭＳ Ｐゴシック" w:hint="eastAsia"/>
            <w:b/>
            <w:sz w:val="24"/>
            <w:szCs w:val="24"/>
          </w:rPr>
          <w:delText xml:space="preserve"> </w:delText>
        </w:r>
        <w:r w:rsidR="0006153D" w:rsidRPr="001053BA" w:rsidDel="000F5973">
          <w:rPr>
            <w:rFonts w:ascii="ＭＳ Ｐゴシック" w:hAnsi="ＭＳ Ｐゴシック" w:hint="eastAsia"/>
            <w:b/>
            <w:sz w:val="24"/>
            <w:szCs w:val="24"/>
          </w:rPr>
          <w:delText>について</w:delText>
        </w:r>
      </w:del>
    </w:p>
    <w:p w14:paraId="3927C76F" w14:textId="69B9D9F4" w:rsidR="00443286" w:rsidRPr="002B6A5A" w:rsidRDefault="00B860A9" w:rsidP="00E616A4">
      <w:pPr>
        <w:spacing w:beforeLines="25" w:before="60" w:line="320" w:lineRule="atLeast"/>
        <w:ind w:leftChars="100" w:left="200"/>
        <w:rPr>
          <w:rFonts w:ascii="ＭＳ Ｐゴシック" w:hAnsi="ＭＳ Ｐゴシック" w:cs="メイリオ"/>
          <w:color w:val="000000" w:themeColor="text1"/>
        </w:rPr>
      </w:pPr>
      <w:r w:rsidRPr="00B860A9">
        <w:rPr>
          <w:rFonts w:ascii="ＭＳ Ｐゴシック" w:hAnsi="ＭＳ Ｐゴシック" w:cs="メイリオ"/>
          <w:color w:val="000000" w:themeColor="text1"/>
        </w:rPr>
        <w:t xml:space="preserve"> </w:t>
      </w:r>
      <w:r w:rsidRPr="000D32C0">
        <w:rPr>
          <w:rFonts w:ascii="ＭＳ Ｐゴシック" w:hAnsi="ＭＳ Ｐゴシック" w:cs="メイリオ"/>
          <w:color w:val="000000" w:themeColor="text1"/>
        </w:rPr>
        <w:t>Massivit 3D Printing Technologies Ltd.</w:t>
      </w:r>
      <w:ins w:id="133" w:author="福井 公亮" w:date="2017-02-06T11:48:00Z">
        <w:r w:rsidR="000F5973">
          <w:rPr>
            <w:rFonts w:ascii="ＭＳ Ｐゴシック" w:hAnsi="ＭＳ Ｐゴシック" w:cs="メイリオ"/>
            <w:color w:val="000000" w:themeColor="text1"/>
          </w:rPr>
          <w:t xml:space="preserve"> was established </w:t>
        </w:r>
      </w:ins>
      <w:ins w:id="134" w:author="福井 公亮" w:date="2017-02-06T11:49:00Z">
        <w:r w:rsidR="000F5973">
          <w:rPr>
            <w:rFonts w:ascii="ＭＳ Ｐゴシック" w:hAnsi="ＭＳ Ｐゴシック" w:cs="メイリオ"/>
            <w:color w:val="000000" w:themeColor="text1"/>
          </w:rPr>
          <w:t xml:space="preserve">in 2013 </w:t>
        </w:r>
      </w:ins>
      <w:ins w:id="135" w:author="福井 公亮" w:date="2017-02-06T11:48:00Z">
        <w:r w:rsidR="000F5973">
          <w:rPr>
            <w:rFonts w:ascii="ＭＳ Ｐゴシック" w:hAnsi="ＭＳ Ｐゴシック" w:cs="メイリオ"/>
            <w:color w:val="000000" w:themeColor="text1"/>
          </w:rPr>
          <w:t xml:space="preserve">by veterans of </w:t>
        </w:r>
      </w:ins>
      <w:del w:id="136" w:author="福井 公亮" w:date="2017-02-06T11:49:00Z">
        <w:r w:rsidR="005D3627" w:rsidRPr="001053BA" w:rsidDel="000F5973">
          <w:rPr>
            <w:rFonts w:ascii="ＭＳ Ｐゴシック" w:hAnsi="ＭＳ Ｐゴシック" w:cs="メイリオ" w:hint="eastAsia"/>
            <w:color w:val="000000" w:themeColor="text1"/>
          </w:rPr>
          <w:delText>は</w:delText>
        </w:r>
        <w:r w:rsidR="00D32D64" w:rsidRPr="00443286" w:rsidDel="000F5973">
          <w:rPr>
            <w:rFonts w:ascii="ＭＳ Ｐゴシック" w:hAnsi="ＭＳ Ｐゴシック" w:cs="メイリオ" w:hint="eastAsia"/>
            <w:color w:val="000000" w:themeColor="text1"/>
          </w:rPr>
          <w:delText>2013年に</w:delText>
        </w:r>
      </w:del>
      <w:r w:rsidR="00D32D64" w:rsidRPr="00443286">
        <w:rPr>
          <w:rFonts w:ascii="ＭＳ Ｐゴシック" w:hAnsi="ＭＳ Ｐゴシック" w:cs="メイリオ" w:hint="eastAsia"/>
          <w:color w:val="000000" w:themeColor="text1"/>
        </w:rPr>
        <w:t>Scitex</w:t>
      </w:r>
      <w:del w:id="137" w:author="福井 公亮" w:date="2017-02-06T11:49:00Z">
        <w:r w:rsidR="00D32D64" w:rsidRPr="00443286" w:rsidDel="000F5973">
          <w:rPr>
            <w:rFonts w:ascii="ＭＳ Ｐゴシック" w:hAnsi="ＭＳ Ｐゴシック" w:cs="メイリオ" w:hint="eastAsia"/>
            <w:color w:val="000000" w:themeColor="text1"/>
          </w:rPr>
          <w:delText>社</w:delText>
        </w:r>
        <w:r w:rsidR="00D32D64" w:rsidDel="000F5973">
          <w:rPr>
            <w:rFonts w:ascii="ＭＳ Ｐゴシック" w:hAnsi="ＭＳ Ｐゴシック" w:cs="メイリオ" w:hint="eastAsia"/>
            <w:color w:val="000000" w:themeColor="text1"/>
          </w:rPr>
          <w:delText>、H</w:delText>
        </w:r>
      </w:del>
      <w:ins w:id="138" w:author="福井 公亮" w:date="2017-02-06T11:49:00Z">
        <w:r w:rsidR="000F5973">
          <w:rPr>
            <w:rFonts w:ascii="ＭＳ Ｐゴシック" w:hAnsi="ＭＳ Ｐゴシック" w:cs="メイリオ"/>
            <w:color w:val="000000" w:themeColor="text1"/>
          </w:rPr>
          <w:t>, H</w:t>
        </w:r>
      </w:ins>
      <w:r w:rsidR="00D32D64">
        <w:rPr>
          <w:rFonts w:ascii="ＭＳ Ｐゴシック" w:hAnsi="ＭＳ Ｐゴシック" w:cs="メイリオ" w:hint="eastAsia"/>
          <w:color w:val="000000" w:themeColor="text1"/>
        </w:rPr>
        <w:t>P</w:t>
      </w:r>
      <w:del w:id="139" w:author="福井 公亮" w:date="2017-02-06T11:49:00Z">
        <w:r w:rsidR="00D32D64" w:rsidRPr="00443286" w:rsidDel="000F5973">
          <w:rPr>
            <w:rFonts w:ascii="ＭＳ Ｐゴシック" w:hAnsi="ＭＳ Ｐゴシック" w:cs="メイリオ" w:hint="eastAsia"/>
            <w:color w:val="000000" w:themeColor="text1"/>
          </w:rPr>
          <w:delText>社</w:delText>
        </w:r>
        <w:r w:rsidR="00D32D64" w:rsidDel="000F5973">
          <w:rPr>
            <w:rFonts w:ascii="ＭＳ Ｐゴシック" w:hAnsi="ＭＳ Ｐゴシック" w:cs="メイリオ" w:hint="eastAsia"/>
            <w:color w:val="000000" w:themeColor="text1"/>
          </w:rPr>
          <w:delText>、</w:delText>
        </w:r>
      </w:del>
      <w:ins w:id="140" w:author="福井 公亮" w:date="2017-02-06T11:49:00Z">
        <w:r w:rsidR="000F5973">
          <w:rPr>
            <w:rFonts w:ascii="ＭＳ Ｐゴシック" w:hAnsi="ＭＳ Ｐゴシック" w:cs="メイリオ" w:hint="eastAsia"/>
            <w:color w:val="000000" w:themeColor="text1"/>
          </w:rPr>
          <w:t xml:space="preserve">, and </w:t>
        </w:r>
      </w:ins>
      <w:r w:rsidR="00D32D64" w:rsidRPr="00443286">
        <w:rPr>
          <w:rFonts w:ascii="ＭＳ Ｐゴシック" w:hAnsi="ＭＳ Ｐゴシック" w:cs="メイリオ" w:hint="eastAsia"/>
          <w:color w:val="000000" w:themeColor="text1"/>
        </w:rPr>
        <w:t>Stratasys</w:t>
      </w:r>
      <w:del w:id="141" w:author="福井 公亮" w:date="2017-02-06T11:49:00Z">
        <w:r w:rsidR="00D32D64" w:rsidRPr="00443286" w:rsidDel="000F5973">
          <w:rPr>
            <w:rFonts w:ascii="ＭＳ Ｐゴシック" w:hAnsi="ＭＳ Ｐゴシック" w:cs="メイリオ" w:hint="eastAsia"/>
            <w:color w:val="000000" w:themeColor="text1"/>
          </w:rPr>
          <w:delText>社の出身者によって設立され</w:delText>
        </w:r>
        <w:r w:rsidR="00D32D64" w:rsidDel="000F5973">
          <w:rPr>
            <w:rFonts w:ascii="ＭＳ Ｐゴシック" w:hAnsi="ＭＳ Ｐゴシック" w:cs="メイリオ" w:hint="eastAsia"/>
            <w:color w:val="000000" w:themeColor="text1"/>
          </w:rPr>
          <w:delText>た</w:delText>
        </w:r>
        <w:r w:rsidR="00E927BD" w:rsidDel="000F5973">
          <w:rPr>
            <w:rFonts w:ascii="ＭＳ Ｐゴシック" w:hAnsi="ＭＳ Ｐゴシック" w:cs="メイリオ" w:hint="eastAsia"/>
            <w:color w:val="000000" w:themeColor="text1"/>
          </w:rPr>
          <w:delText>イスラエル</w:delText>
        </w:r>
      </w:del>
      <w:ins w:id="142" w:author="福井 公亮" w:date="2017-02-06T11:49:00Z">
        <w:r w:rsidR="000F5973">
          <w:rPr>
            <w:rFonts w:ascii="ＭＳ Ｐゴシック" w:hAnsi="ＭＳ Ｐゴシック" w:cs="メイリオ" w:hint="eastAsia"/>
            <w:color w:val="000000" w:themeColor="text1"/>
          </w:rPr>
          <w:t xml:space="preserve">. </w:t>
        </w:r>
        <w:r w:rsidR="000F5973">
          <w:rPr>
            <w:rFonts w:ascii="ＭＳ Ｐゴシック" w:hAnsi="ＭＳ Ｐゴシック" w:cs="メイリオ"/>
            <w:color w:val="000000" w:themeColor="text1"/>
          </w:rPr>
          <w:t>Its headquarter and manufacturing base are located in Israel.</w:t>
        </w:r>
      </w:ins>
      <w:del w:id="143" w:author="福井 公亮" w:date="2017-02-06T11:50:00Z">
        <w:r w:rsidR="00E927BD" w:rsidDel="000F5973">
          <w:rPr>
            <w:rFonts w:ascii="ＭＳ Ｐゴシック" w:hAnsi="ＭＳ Ｐゴシック" w:cs="メイリオ" w:hint="eastAsia"/>
            <w:color w:val="000000" w:themeColor="text1"/>
          </w:rPr>
          <w:delText>に本社・製造拠点を</w:delText>
        </w:r>
        <w:r w:rsidR="00D32D64" w:rsidDel="000F5973">
          <w:rPr>
            <w:rFonts w:ascii="ＭＳ Ｐゴシック" w:hAnsi="ＭＳ Ｐゴシック" w:cs="メイリオ" w:hint="eastAsia"/>
            <w:color w:val="000000" w:themeColor="text1"/>
          </w:rPr>
          <w:delText>置く</w:delText>
        </w:r>
        <w:r w:rsidR="00E927BD" w:rsidDel="000F5973">
          <w:rPr>
            <w:rFonts w:ascii="ＭＳ Ｐゴシック" w:hAnsi="ＭＳ Ｐゴシック" w:cs="メイリオ" w:hint="eastAsia"/>
            <w:color w:val="000000" w:themeColor="text1"/>
          </w:rPr>
          <w:delText>大型</w:delText>
        </w:r>
        <w:r w:rsidR="00443286" w:rsidRPr="00443286" w:rsidDel="000F5973">
          <w:rPr>
            <w:rFonts w:ascii="ＭＳ Ｐゴシック" w:hAnsi="ＭＳ Ｐゴシック" w:cs="メイリオ" w:hint="eastAsia"/>
            <w:color w:val="000000" w:themeColor="text1"/>
          </w:rPr>
          <w:delText>造形用</w:delText>
        </w:r>
        <w:r w:rsidR="00D32D64" w:rsidDel="000F5973">
          <w:rPr>
            <w:rFonts w:ascii="ＭＳ Ｐゴシック" w:hAnsi="ＭＳ Ｐゴシック" w:cs="メイリオ" w:hint="eastAsia"/>
            <w:color w:val="000000" w:themeColor="text1"/>
          </w:rPr>
          <w:delText>の</w:delText>
        </w:r>
        <w:r w:rsidR="002B6A5A" w:rsidDel="000F5973">
          <w:rPr>
            <w:rFonts w:ascii="ＭＳ Ｐゴシック" w:hAnsi="ＭＳ Ｐゴシック" w:cs="メイリオ" w:hint="eastAsia"/>
            <w:color w:val="000000" w:themeColor="text1"/>
          </w:rPr>
          <w:delText>3</w:delText>
        </w:r>
        <w:r w:rsidR="00443286" w:rsidRPr="00443286" w:rsidDel="000F5973">
          <w:rPr>
            <w:rFonts w:ascii="ＭＳ Ｐゴシック" w:hAnsi="ＭＳ Ｐゴシック" w:cs="メイリオ" w:hint="eastAsia"/>
            <w:color w:val="000000" w:themeColor="text1"/>
          </w:rPr>
          <w:delText>D</w:delText>
        </w:r>
        <w:r w:rsidR="002B6A5A" w:rsidDel="000F5973">
          <w:rPr>
            <w:rFonts w:ascii="ＭＳ Ｐゴシック" w:hAnsi="ＭＳ Ｐゴシック" w:cs="メイリオ" w:hint="eastAsia"/>
            <w:color w:val="000000" w:themeColor="text1"/>
          </w:rPr>
          <w:delText>プリンタメーカーです。</w:delText>
        </w:r>
      </w:del>
      <w:ins w:id="144" w:author="福井 公亮" w:date="2017-02-06T11:50:00Z">
        <w:r w:rsidR="000F5973">
          <w:rPr>
            <w:rFonts w:ascii="ＭＳ Ｐゴシック" w:hAnsi="ＭＳ Ｐゴシック" w:cs="メイリオ" w:hint="eastAsia"/>
            <w:color w:val="000000" w:themeColor="text1"/>
          </w:rPr>
          <w:t xml:space="preserve"> </w:t>
        </w:r>
        <w:r w:rsidR="000F5973">
          <w:rPr>
            <w:rFonts w:ascii="ＭＳ Ｐゴシック" w:hAnsi="ＭＳ Ｐゴシック" w:cs="メイリオ"/>
            <w:color w:val="000000" w:themeColor="text1"/>
          </w:rPr>
          <w:t xml:space="preserve">Its 3D printer </w:t>
        </w:r>
      </w:ins>
      <w:r w:rsidR="002B6A5A">
        <w:rPr>
          <w:rFonts w:ascii="ＭＳ Ｐゴシック" w:hAnsi="ＭＳ Ｐゴシック" w:cs="メイリオ" w:hint="eastAsia"/>
          <w:color w:val="000000" w:themeColor="text1"/>
        </w:rPr>
        <w:t>Massivit</w:t>
      </w:r>
      <w:ins w:id="145" w:author="福井 公亮" w:date="2017-02-06T11:50:00Z">
        <w:r w:rsidR="000F5973">
          <w:rPr>
            <w:rFonts w:ascii="ＭＳ Ｐゴシック" w:hAnsi="ＭＳ Ｐゴシック" w:cs="メイリオ"/>
            <w:color w:val="000000" w:themeColor="text1"/>
          </w:rPr>
          <w:t xml:space="preserve"> 1800 </w:t>
        </w:r>
      </w:ins>
      <w:del w:id="146" w:author="福井 公亮" w:date="2017-02-06T11:50:00Z">
        <w:r w:rsidR="002B6A5A" w:rsidDel="000F5973">
          <w:rPr>
            <w:rFonts w:ascii="ＭＳ Ｐゴシック" w:hAnsi="ＭＳ Ｐゴシック" w:cs="メイリオ" w:hint="eastAsia"/>
            <w:color w:val="000000" w:themeColor="text1"/>
          </w:rPr>
          <w:delText>の3Dプリンタは</w:delText>
        </w:r>
      </w:del>
      <w:ins w:id="147" w:author="福井 公亮" w:date="2017-02-06T11:50:00Z">
        <w:r w:rsidR="000F5973">
          <w:rPr>
            <w:rFonts w:ascii="ＭＳ Ｐゴシック" w:hAnsi="ＭＳ Ｐゴシック" w:cs="メイリオ" w:hint="eastAsia"/>
            <w:color w:val="000000" w:themeColor="text1"/>
          </w:rPr>
          <w:t xml:space="preserve">provide </w:t>
        </w:r>
      </w:ins>
      <w:ins w:id="148" w:author="福井 公亮" w:date="2017-02-06T11:52:00Z">
        <w:r w:rsidR="000F5973">
          <w:rPr>
            <w:rFonts w:ascii="ＭＳ Ｐゴシック" w:hAnsi="ＭＳ Ｐゴシック" w:cs="メイリオ"/>
            <w:color w:val="000000" w:themeColor="text1"/>
          </w:rPr>
          <w:t xml:space="preserve">large-size </w:t>
        </w:r>
      </w:ins>
      <w:ins w:id="149" w:author="福井 公亮" w:date="2017-02-06T11:50:00Z">
        <w:r w:rsidR="000F5973">
          <w:rPr>
            <w:rFonts w:ascii="ＭＳ Ｐゴシック" w:hAnsi="ＭＳ Ｐゴシック" w:cs="メイリオ" w:hint="eastAsia"/>
            <w:color w:val="000000" w:themeColor="text1"/>
          </w:rPr>
          <w:t xml:space="preserve">models </w:t>
        </w:r>
      </w:ins>
      <w:ins w:id="150" w:author="福井 公亮" w:date="2017-02-06T11:52:00Z">
        <w:r w:rsidR="000F5973">
          <w:rPr>
            <w:rFonts w:ascii="ＭＳ Ｐゴシック" w:hAnsi="ＭＳ Ｐゴシック" w:cs="メイリオ"/>
            <w:color w:val="000000" w:themeColor="text1"/>
          </w:rPr>
          <w:t xml:space="preserve">with remarkable speed </w:t>
        </w:r>
      </w:ins>
      <w:ins w:id="151" w:author="福井 公亮" w:date="2017-02-06T11:51:00Z">
        <w:r w:rsidR="000F5973">
          <w:rPr>
            <w:rFonts w:ascii="ＭＳ Ｐゴシック" w:hAnsi="ＭＳ Ｐゴシック" w:cs="メイリオ"/>
            <w:color w:val="000000" w:themeColor="text1"/>
          </w:rPr>
          <w:t xml:space="preserve">that are best fit </w:t>
        </w:r>
      </w:ins>
      <w:ins w:id="152" w:author="福井 公亮" w:date="2017-02-06T11:50:00Z">
        <w:r w:rsidR="000F5973">
          <w:rPr>
            <w:rFonts w:ascii="ＭＳ Ｐゴシック" w:hAnsi="ＭＳ Ｐゴシック" w:cs="メイリオ" w:hint="eastAsia"/>
            <w:color w:val="000000" w:themeColor="text1"/>
          </w:rPr>
          <w:t>for</w:t>
        </w:r>
      </w:ins>
      <w:ins w:id="153" w:author="福井 公亮" w:date="2017-02-06T11:52:00Z">
        <w:r w:rsidR="000F5973">
          <w:rPr>
            <w:rFonts w:ascii="ＭＳ Ｐゴシック" w:hAnsi="ＭＳ Ｐゴシック" w:cs="メイリオ"/>
            <w:color w:val="000000" w:themeColor="text1"/>
          </w:rPr>
          <w:t xml:space="preserve"> markets such as</w:t>
        </w:r>
      </w:ins>
      <w:ins w:id="154" w:author="福井 公亮" w:date="2017-02-06T11:50:00Z">
        <w:r w:rsidR="000F5973">
          <w:rPr>
            <w:rFonts w:ascii="ＭＳ Ｐゴシック" w:hAnsi="ＭＳ Ｐゴシック" w:cs="メイリオ" w:hint="eastAsia"/>
            <w:color w:val="000000" w:themeColor="text1"/>
          </w:rPr>
          <w:t xml:space="preserve"> advertisement</w:t>
        </w:r>
      </w:ins>
      <w:ins w:id="155" w:author="福井 公亮" w:date="2017-02-06T11:51:00Z">
        <w:r w:rsidR="000F5973">
          <w:rPr>
            <w:rFonts w:ascii="ＭＳ Ｐゴシック" w:hAnsi="ＭＳ Ｐゴシック" w:cs="メイリオ"/>
            <w:color w:val="000000" w:themeColor="text1"/>
          </w:rPr>
          <w:t>, sales promotions, and entertainment</w:t>
        </w:r>
      </w:ins>
      <w:ins w:id="156" w:author="福井 公亮" w:date="2017-02-06T11:52:00Z">
        <w:r w:rsidR="000F5973">
          <w:rPr>
            <w:rFonts w:ascii="ＭＳ Ｐゴシック" w:hAnsi="ＭＳ Ｐゴシック" w:cs="メイリオ"/>
            <w:color w:val="000000" w:themeColor="text1"/>
          </w:rPr>
          <w:t>.</w:t>
        </w:r>
      </w:ins>
      <w:del w:id="157" w:author="福井 公亮" w:date="2017-02-06T11:52:00Z">
        <w:r w:rsidR="002B6A5A" w:rsidDel="000F5973">
          <w:rPr>
            <w:rFonts w:ascii="ＭＳ Ｐゴシック" w:hAnsi="ＭＳ Ｐゴシック" w:cs="メイリオ" w:hint="eastAsia"/>
            <w:color w:val="000000" w:themeColor="text1"/>
          </w:rPr>
          <w:delText>、</w:delText>
        </w:r>
        <w:r w:rsidR="002B6A5A" w:rsidRPr="002B6A5A" w:rsidDel="000F5973">
          <w:rPr>
            <w:rFonts w:ascii="ＭＳ Ｐゴシック" w:hAnsi="ＭＳ Ｐゴシック" w:cs="メイリオ" w:hint="eastAsia"/>
            <w:color w:val="000000" w:themeColor="text1"/>
          </w:rPr>
          <w:delText>広告、販促、エンターテイメントに最適な大型3Dディスプレイをスピーディーに提供します。</w:delText>
        </w:r>
      </w:del>
    </w:p>
    <w:p w14:paraId="08F5D3DC" w14:textId="17C1F028" w:rsidR="00AF0D56" w:rsidRPr="00AF0D56" w:rsidRDefault="00AF0D56" w:rsidP="00E616A4">
      <w:pPr>
        <w:pStyle w:val="aff0"/>
        <w:numPr>
          <w:ilvl w:val="0"/>
          <w:numId w:val="15"/>
        </w:numPr>
        <w:spacing w:beforeLines="75" w:before="180" w:line="0" w:lineRule="atLeast"/>
        <w:ind w:leftChars="0" w:left="357" w:hanging="357"/>
        <w:rPr>
          <w:rFonts w:ascii="ＭＳ Ｐゴシック" w:hAnsi="ＭＳ Ｐゴシック" w:cs="メイリオ"/>
          <w:b/>
          <w:bCs/>
          <w:color w:val="000000" w:themeColor="text1"/>
          <w:sz w:val="24"/>
          <w:szCs w:val="24"/>
        </w:rPr>
      </w:pPr>
      <w:r w:rsidRPr="00AF0D56">
        <w:rPr>
          <w:rFonts w:ascii="ＭＳ Ｐゴシック" w:hAnsi="ＭＳ Ｐゴシック" w:cs="メイリオ" w:hint="eastAsia"/>
          <w:b/>
          <w:bCs/>
          <w:color w:val="000000" w:themeColor="text1"/>
          <w:sz w:val="24"/>
          <w:szCs w:val="24"/>
        </w:rPr>
        <w:t>会社概要</w:t>
      </w:r>
      <w:ins w:id="158" w:author="福井 公亮" w:date="2017-02-06T11:54:00Z">
        <w:r w:rsidR="000F5973">
          <w:rPr>
            <w:rFonts w:ascii="ＭＳ Ｐゴシック" w:hAnsi="ＭＳ Ｐゴシック" w:cs="メイリオ" w:hint="eastAsia"/>
            <w:b/>
            <w:bCs/>
            <w:color w:val="000000" w:themeColor="text1"/>
            <w:sz w:val="24"/>
            <w:szCs w:val="24"/>
          </w:rPr>
          <w:t xml:space="preserve"> </w:t>
        </w:r>
        <w:bookmarkStart w:id="159" w:name="_GoBack"/>
        <w:r w:rsidR="000F5973" w:rsidRPr="000F5973">
          <w:rPr>
            <w:rFonts w:ascii="ＭＳ Ｐゴシック" w:hAnsi="ＭＳ Ｐゴシック" w:cs="メイリオ" w:hint="eastAsia"/>
            <w:bCs/>
            <w:i/>
            <w:color w:val="FF0000"/>
            <w:sz w:val="24"/>
            <w:szCs w:val="24"/>
            <w:rPrChange w:id="160" w:author="福井 公亮" w:date="2017-02-06T11:55:00Z">
              <w:rPr>
                <w:rFonts w:ascii="ＭＳ Ｐゴシック" w:hAnsi="ＭＳ Ｐゴシック" w:cs="メイリオ" w:hint="eastAsia"/>
                <w:b/>
                <w:bCs/>
                <w:color w:val="000000" w:themeColor="text1"/>
                <w:sz w:val="24"/>
                <w:szCs w:val="24"/>
              </w:rPr>
            </w:rPrChange>
          </w:rPr>
          <w:t xml:space="preserve">Below is about </w:t>
        </w:r>
      </w:ins>
      <w:ins w:id="161" w:author="福井 公亮" w:date="2017-02-06T11:55:00Z">
        <w:r w:rsidR="000F5973" w:rsidRPr="000F5973">
          <w:rPr>
            <w:rFonts w:ascii="ＭＳ Ｐゴシック" w:hAnsi="ＭＳ Ｐゴシック" w:cs="メイリオ"/>
            <w:bCs/>
            <w:i/>
            <w:color w:val="FF0000"/>
            <w:sz w:val="24"/>
            <w:szCs w:val="24"/>
            <w:rPrChange w:id="162" w:author="福井 公亮" w:date="2017-02-06T11:55:00Z">
              <w:rPr>
                <w:rFonts w:ascii="ＭＳ Ｐゴシック" w:hAnsi="ＭＳ Ｐゴシック" w:cs="メイリオ"/>
                <w:b/>
                <w:bCs/>
                <w:color w:val="000000" w:themeColor="text1"/>
                <w:sz w:val="24"/>
                <w:szCs w:val="24"/>
              </w:rPr>
            </w:rPrChange>
          </w:rPr>
          <w:t xml:space="preserve">outline of </w:t>
        </w:r>
      </w:ins>
      <w:ins w:id="163" w:author="福井 公亮" w:date="2017-02-06T11:54:00Z">
        <w:r w:rsidR="000F5973" w:rsidRPr="000F5973">
          <w:rPr>
            <w:rFonts w:ascii="ＭＳ Ｐゴシック" w:hAnsi="ＭＳ Ｐゴシック" w:cs="メイリオ" w:hint="eastAsia"/>
            <w:bCs/>
            <w:i/>
            <w:color w:val="FF0000"/>
            <w:sz w:val="24"/>
            <w:szCs w:val="24"/>
            <w:rPrChange w:id="164" w:author="福井 公亮" w:date="2017-02-06T11:55:00Z">
              <w:rPr>
                <w:rFonts w:ascii="ＭＳ Ｐゴシック" w:hAnsi="ＭＳ Ｐゴシック" w:cs="メイリオ" w:hint="eastAsia"/>
                <w:b/>
                <w:bCs/>
                <w:color w:val="000000" w:themeColor="text1"/>
                <w:sz w:val="24"/>
                <w:szCs w:val="24"/>
              </w:rPr>
            </w:rPrChange>
          </w:rPr>
          <w:t>Altech</w:t>
        </w:r>
      </w:ins>
      <w:bookmarkEnd w:id="159"/>
    </w:p>
    <w:p w14:paraId="59CD4EF3" w14:textId="2E8E607C" w:rsidR="00AF0D56" w:rsidRPr="00AE5FFD" w:rsidRDefault="00681522" w:rsidP="00E616A4">
      <w:pPr>
        <w:spacing w:beforeLines="25" w:before="60" w:line="320" w:lineRule="atLeast"/>
        <w:ind w:leftChars="100" w:left="200"/>
        <w:rPr>
          <w:rFonts w:ascii="ＭＳ Ｐゴシック" w:hAnsi="ＭＳ Ｐゴシック" w:cs="メイリオ"/>
          <w:color w:val="000000" w:themeColor="text1"/>
        </w:rPr>
      </w:pPr>
      <w:r>
        <w:rPr>
          <w:noProof/>
        </w:rPr>
        <w:drawing>
          <wp:anchor distT="0" distB="0" distL="114300" distR="114300" simplePos="0" relativeHeight="251674112" behindDoc="0" locked="0" layoutInCell="1" allowOverlap="1" wp14:anchorId="74AB2B4D" wp14:editId="6C8BE5D2">
            <wp:simplePos x="0" y="0"/>
            <wp:positionH relativeFrom="margin">
              <wp:align>right</wp:align>
            </wp:positionH>
            <wp:positionV relativeFrom="paragraph">
              <wp:posOffset>48475</wp:posOffset>
            </wp:positionV>
            <wp:extent cx="1828800" cy="461645"/>
            <wp:effectExtent l="0" t="0" r="0" b="0"/>
            <wp:wrapNone/>
            <wp:docPr id="13" name="図 13"/>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61645"/>
                    </a:xfrm>
                    <a:prstGeom prst="rect">
                      <a:avLst/>
                    </a:prstGeom>
                    <a:noFill/>
                  </pic:spPr>
                </pic:pic>
              </a:graphicData>
            </a:graphic>
          </wp:anchor>
        </w:drawing>
      </w:r>
      <w:r w:rsidR="00AF0D56" w:rsidRPr="00AE5FFD">
        <w:rPr>
          <w:rFonts w:ascii="ＭＳ Ｐゴシック" w:hAnsi="ＭＳ Ｐゴシック" w:cs="メイリオ" w:hint="eastAsia"/>
          <w:color w:val="000000" w:themeColor="text1"/>
        </w:rPr>
        <w:t>会社名  ：アルテック株式会社</w:t>
      </w:r>
    </w:p>
    <w:p w14:paraId="345AB62E" w14:textId="7929EB0B" w:rsidR="00AF0D56" w:rsidRPr="00AE5FFD" w:rsidRDefault="00AF0D56" w:rsidP="00E616A4">
      <w:pPr>
        <w:spacing w:line="320" w:lineRule="atLeast"/>
        <w:ind w:firstLineChars="100" w:firstLine="200"/>
        <w:rPr>
          <w:rFonts w:ascii="ＭＳ Ｐゴシック" w:hAnsi="ＭＳ Ｐゴシック" w:cs="メイリオ"/>
          <w:color w:val="000000" w:themeColor="text1"/>
        </w:rPr>
      </w:pPr>
      <w:r w:rsidRPr="00AE5FFD">
        <w:rPr>
          <w:rFonts w:ascii="ＭＳ Ｐゴシック" w:hAnsi="ＭＳ Ｐゴシック" w:cs="メイリオ" w:hint="eastAsia"/>
          <w:color w:val="000000" w:themeColor="text1"/>
        </w:rPr>
        <w:t>本社所在地  ：東京都中央区入船2丁目1番1号　住友入船ビル2階</w:t>
      </w:r>
    </w:p>
    <w:p w14:paraId="170BC21A" w14:textId="5BBACC2D" w:rsidR="00AF0D56" w:rsidRPr="00AE5FFD" w:rsidRDefault="00AF0D56" w:rsidP="00E616A4">
      <w:pPr>
        <w:spacing w:line="320" w:lineRule="atLeast"/>
        <w:ind w:firstLineChars="100" w:firstLine="200"/>
        <w:rPr>
          <w:rFonts w:ascii="ＭＳ Ｐゴシック" w:hAnsi="ＭＳ Ｐゴシック" w:cs="メイリオ"/>
          <w:color w:val="000000" w:themeColor="text1"/>
        </w:rPr>
      </w:pPr>
      <w:r w:rsidRPr="00AE5FFD">
        <w:rPr>
          <w:rFonts w:ascii="ＭＳ Ｐゴシック" w:hAnsi="ＭＳ Ｐゴシック" w:cs="メイリオ" w:hint="eastAsia"/>
          <w:color w:val="000000" w:themeColor="text1"/>
        </w:rPr>
        <w:t>設　立  ：1976年5月15日（昭和51年5月15日）</w:t>
      </w:r>
    </w:p>
    <w:p w14:paraId="39222C8C" w14:textId="2BF891BA" w:rsidR="00AF0D56" w:rsidRPr="00AE5FFD" w:rsidRDefault="00AF0D56" w:rsidP="00E616A4">
      <w:pPr>
        <w:spacing w:line="320" w:lineRule="atLeast"/>
        <w:ind w:leftChars="100" w:left="200"/>
        <w:rPr>
          <w:rFonts w:ascii="ＭＳ Ｐゴシック" w:hAnsi="ＭＳ Ｐゴシック" w:cs="メイリオ"/>
          <w:color w:val="000000" w:themeColor="text1"/>
          <w:lang w:eastAsia="zh-CN"/>
        </w:rPr>
      </w:pPr>
      <w:r w:rsidRPr="00AE5FFD">
        <w:rPr>
          <w:rFonts w:ascii="ＭＳ Ｐゴシック" w:hAnsi="ＭＳ Ｐゴシック" w:cs="メイリオ" w:hint="eastAsia"/>
          <w:color w:val="000000" w:themeColor="text1"/>
          <w:lang w:eastAsia="zh-CN"/>
        </w:rPr>
        <w:t>資本金  ：5,527百万円（</w:t>
      </w:r>
      <w:r w:rsidR="00355D27">
        <w:rPr>
          <w:rFonts w:ascii="ＭＳ Ｐゴシック" w:hAnsi="ＭＳ Ｐゴシック" w:cs="メイリオ" w:hint="eastAsia"/>
          <w:color w:val="000000" w:themeColor="text1"/>
          <w:lang w:eastAsia="zh-CN"/>
        </w:rPr>
        <w:t>2015</w:t>
      </w:r>
      <w:r w:rsidRPr="00AE5FFD">
        <w:rPr>
          <w:rFonts w:ascii="ＭＳ Ｐゴシック" w:hAnsi="ＭＳ Ｐゴシック" w:cs="メイリオ" w:hint="eastAsia"/>
          <w:color w:val="000000" w:themeColor="text1"/>
          <w:lang w:eastAsia="zh-CN"/>
        </w:rPr>
        <w:t>年11月30日現在）</w:t>
      </w:r>
      <w:r w:rsidRPr="00AE5FFD">
        <w:rPr>
          <w:rFonts w:ascii="ＭＳ Ｐゴシック" w:hAnsi="ＭＳ Ｐゴシック" w:cs="メイリオ" w:hint="eastAsia"/>
          <w:color w:val="000000" w:themeColor="text1"/>
          <w:lang w:eastAsia="zh-CN"/>
        </w:rPr>
        <w:br/>
        <w:t>従業員数  ：単体</w:t>
      </w:r>
      <w:r w:rsidR="007D04FE">
        <w:rPr>
          <w:rFonts w:ascii="ＭＳ Ｐゴシック" w:hAnsi="ＭＳ Ｐゴシック" w:cs="メイリオ" w:hint="eastAsia"/>
          <w:color w:val="000000" w:themeColor="text1"/>
          <w:lang w:eastAsia="zh-CN"/>
        </w:rPr>
        <w:t>/139</w:t>
      </w:r>
      <w:r w:rsidRPr="00AE5FFD">
        <w:rPr>
          <w:rFonts w:ascii="ＭＳ Ｐゴシック" w:hAnsi="ＭＳ Ｐゴシック" w:cs="メイリオ" w:hint="eastAsia"/>
          <w:color w:val="000000" w:themeColor="text1"/>
          <w:lang w:eastAsia="zh-CN"/>
        </w:rPr>
        <w:t>名　　連結</w:t>
      </w:r>
      <w:r w:rsidR="007D04FE">
        <w:rPr>
          <w:rFonts w:ascii="ＭＳ Ｐゴシック" w:hAnsi="ＭＳ Ｐゴシック" w:cs="メイリオ" w:hint="eastAsia"/>
          <w:color w:val="000000" w:themeColor="text1"/>
          <w:lang w:eastAsia="zh-CN"/>
        </w:rPr>
        <w:t>/495</w:t>
      </w:r>
      <w:r w:rsidRPr="00AE5FFD">
        <w:rPr>
          <w:rFonts w:ascii="ＭＳ Ｐゴシック" w:hAnsi="ＭＳ Ｐゴシック" w:cs="メイリオ" w:hint="eastAsia"/>
          <w:color w:val="000000" w:themeColor="text1"/>
          <w:lang w:eastAsia="zh-CN"/>
        </w:rPr>
        <w:t>名　　連結子会社</w:t>
      </w:r>
      <w:r w:rsidR="007D04FE">
        <w:rPr>
          <w:rFonts w:ascii="ＭＳ Ｐゴシック" w:hAnsi="ＭＳ Ｐゴシック" w:cs="メイリオ" w:hint="eastAsia"/>
          <w:color w:val="000000" w:themeColor="text1"/>
          <w:lang w:eastAsia="zh-CN"/>
        </w:rPr>
        <w:t>/1</w:t>
      </w:r>
      <w:r w:rsidR="002B6A5A">
        <w:rPr>
          <w:rFonts w:ascii="ＭＳ Ｐゴシック" w:hAnsi="ＭＳ Ｐゴシック" w:cs="メイリオ" w:hint="eastAsia"/>
          <w:color w:val="000000" w:themeColor="text1"/>
        </w:rPr>
        <w:t>3</w:t>
      </w:r>
      <w:r w:rsidRPr="00AE5FFD">
        <w:rPr>
          <w:rFonts w:ascii="ＭＳ Ｐゴシック" w:hAnsi="ＭＳ Ｐゴシック" w:cs="メイリオ" w:hint="eastAsia"/>
          <w:color w:val="000000" w:themeColor="text1"/>
          <w:lang w:eastAsia="zh-CN"/>
        </w:rPr>
        <w:t>社　持分法適用会社/1社</w:t>
      </w:r>
    </w:p>
    <w:p w14:paraId="7F1323E2" w14:textId="5729E8F8" w:rsidR="009A2094" w:rsidRDefault="00AF0D56" w:rsidP="00E616A4">
      <w:pPr>
        <w:spacing w:line="320" w:lineRule="atLeast"/>
        <w:ind w:leftChars="100" w:left="200"/>
        <w:rPr>
          <w:rFonts w:cstheme="minorBidi"/>
          <w:color w:val="000000"/>
          <w:kern w:val="24"/>
          <w:sz w:val="22"/>
          <w:szCs w:val="22"/>
        </w:rPr>
      </w:pPr>
      <w:r w:rsidRPr="00AE5FFD">
        <w:rPr>
          <w:rFonts w:ascii="ＭＳ Ｐゴシック" w:hAnsi="ＭＳ Ｐゴシック" w:cs="メイリオ" w:hint="eastAsia"/>
          <w:color w:val="000000" w:themeColor="text1"/>
        </w:rPr>
        <w:t>東証一部上場　証券番号9972</w:t>
      </w:r>
    </w:p>
    <w:p w14:paraId="496F7823" w14:textId="7DDB5AFD" w:rsidR="00AE5FFD" w:rsidRDefault="00AE5FFD" w:rsidP="00AE5FFD">
      <w:pPr>
        <w:pStyle w:val="Web"/>
        <w:spacing w:before="0" w:beforeAutospacing="0" w:after="0" w:afterAutospacing="0"/>
        <w:jc w:val="right"/>
        <w:rPr>
          <w:rFonts w:cstheme="minorBidi"/>
          <w:color w:val="000000"/>
          <w:kern w:val="24"/>
          <w:sz w:val="22"/>
          <w:szCs w:val="22"/>
        </w:rPr>
      </w:pPr>
      <w:r>
        <w:rPr>
          <w:rFonts w:cstheme="minorBidi" w:hint="eastAsia"/>
          <w:color w:val="000000"/>
          <w:kern w:val="24"/>
          <w:sz w:val="22"/>
          <w:szCs w:val="22"/>
        </w:rPr>
        <w:t>以</w:t>
      </w:r>
      <w:r w:rsidR="00225603">
        <w:rPr>
          <w:rFonts w:cstheme="minorBidi" w:hint="eastAsia"/>
          <w:color w:val="000000"/>
          <w:kern w:val="24"/>
          <w:sz w:val="22"/>
          <w:szCs w:val="22"/>
        </w:rPr>
        <w:t xml:space="preserve"> </w:t>
      </w:r>
      <w:r>
        <w:rPr>
          <w:rFonts w:cstheme="minorBidi" w:hint="eastAsia"/>
          <w:color w:val="000000"/>
          <w:kern w:val="24"/>
          <w:sz w:val="22"/>
          <w:szCs w:val="22"/>
        </w:rPr>
        <w:t>上</w:t>
      </w:r>
    </w:p>
    <w:p w14:paraId="436B9BBB" w14:textId="7B953889" w:rsidR="00373255" w:rsidRDefault="00681522" w:rsidP="00AE5FFD">
      <w:pPr>
        <w:pStyle w:val="Web"/>
        <w:spacing w:before="0" w:beforeAutospacing="0" w:after="0" w:afterAutospacing="0"/>
        <w:jc w:val="right"/>
      </w:pPr>
      <w:r w:rsidRPr="000D3ADB">
        <w:rPr>
          <w:rFonts w:cstheme="minorBidi"/>
          <w:noProof/>
          <w:color w:val="000000"/>
          <w:kern w:val="24"/>
          <w:sz w:val="20"/>
          <w:szCs w:val="20"/>
        </w:rPr>
        <mc:AlternateContent>
          <mc:Choice Requires="wps">
            <w:drawing>
              <wp:anchor distT="0" distB="0" distL="114300" distR="114300" simplePos="0" relativeHeight="251698688" behindDoc="0" locked="0" layoutInCell="1" allowOverlap="1" wp14:anchorId="181ABB4C" wp14:editId="03065B92">
                <wp:simplePos x="0" y="0"/>
                <wp:positionH relativeFrom="margin">
                  <wp:align>left</wp:align>
                </wp:positionH>
                <wp:positionV relativeFrom="paragraph">
                  <wp:posOffset>155888</wp:posOffset>
                </wp:positionV>
                <wp:extent cx="6257925" cy="1210047"/>
                <wp:effectExtent l="0" t="0" r="28575" b="28575"/>
                <wp:wrapNone/>
                <wp:docPr id="30" name="正方形/長方形 10"/>
                <wp:cNvGraphicFramePr/>
                <a:graphic xmlns:a="http://schemas.openxmlformats.org/drawingml/2006/main">
                  <a:graphicData uri="http://schemas.microsoft.com/office/word/2010/wordprocessingShape">
                    <wps:wsp>
                      <wps:cNvSpPr/>
                      <wps:spPr>
                        <a:xfrm>
                          <a:off x="0" y="0"/>
                          <a:ext cx="6257925" cy="1210047"/>
                        </a:xfrm>
                        <a:prstGeom prst="rect">
                          <a:avLst/>
                        </a:prstGeom>
                        <a:noFill/>
                        <a:ln cmpd="dbl">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3BDA4" w14:textId="77777777" w:rsidR="002B6A5A" w:rsidRPr="000D3ADB" w:rsidRDefault="002B6A5A" w:rsidP="002B6A5A">
                            <w:pPr>
                              <w:pStyle w:val="Web"/>
                              <w:spacing w:before="0" w:beforeAutospacing="0" w:after="0" w:afterAutospacing="0"/>
                              <w:jc w:val="center"/>
                              <w:rPr>
                                <w:rFonts w:asciiTheme="minorHAnsi" w:cstheme="minorBidi"/>
                                <w:b/>
                                <w:bCs/>
                                <w:color w:val="000000"/>
                                <w:kern w:val="24"/>
                                <w:sz w:val="22"/>
                                <w:szCs w:val="22"/>
                              </w:rPr>
                            </w:pPr>
                            <w:r w:rsidRPr="000D3ADB">
                              <w:rPr>
                                <w:rFonts w:asciiTheme="minorHAnsi" w:cstheme="minorBidi" w:hint="eastAsia"/>
                                <w:b/>
                                <w:bCs/>
                                <w:color w:val="000000"/>
                                <w:kern w:val="24"/>
                                <w:sz w:val="22"/>
                                <w:szCs w:val="22"/>
                              </w:rPr>
                              <w:t>～　本件</w:t>
                            </w:r>
                            <w:r w:rsidRPr="000D3ADB">
                              <w:rPr>
                                <w:rFonts w:asciiTheme="minorHAnsi" w:cstheme="minorBidi"/>
                                <w:b/>
                                <w:bCs/>
                                <w:color w:val="000000"/>
                                <w:kern w:val="24"/>
                                <w:sz w:val="22"/>
                                <w:szCs w:val="22"/>
                              </w:rPr>
                              <w:t>に関する</w:t>
                            </w:r>
                            <w:r w:rsidRPr="000D3ADB">
                              <w:rPr>
                                <w:rFonts w:asciiTheme="minorHAnsi" w:cstheme="minorBidi" w:hint="eastAsia"/>
                                <w:b/>
                                <w:bCs/>
                                <w:color w:val="000000"/>
                                <w:kern w:val="24"/>
                                <w:sz w:val="22"/>
                                <w:szCs w:val="22"/>
                              </w:rPr>
                              <w:t>お問い合わせ　～</w:t>
                            </w:r>
                          </w:p>
                          <w:p w14:paraId="202F0781"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アルテック株式会社</w:t>
                            </w:r>
                            <w:r w:rsidRPr="000D3ADB">
                              <w:rPr>
                                <w:rFonts w:cstheme="minorBidi" w:hint="eastAsia"/>
                                <w:color w:val="000000"/>
                                <w:kern w:val="24"/>
                                <w:sz w:val="20"/>
                                <w:szCs w:val="20"/>
                              </w:rPr>
                              <w:t xml:space="preserve">　</w:t>
                            </w:r>
                          </w:p>
                          <w:p w14:paraId="473FA446"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住所</w:t>
                            </w:r>
                            <w:r w:rsidRPr="000D3ADB">
                              <w:rPr>
                                <w:rFonts w:cstheme="minorBidi" w:hint="eastAsia"/>
                                <w:color w:val="000000"/>
                                <w:kern w:val="24"/>
                                <w:sz w:val="20"/>
                                <w:szCs w:val="20"/>
                              </w:rPr>
                              <w:tab/>
                              <w:t>： 東京都中央区入船</w:t>
                            </w:r>
                            <w:r w:rsidRPr="000D3ADB">
                              <w:rPr>
                                <w:rFonts w:cstheme="minorBidi"/>
                                <w:color w:val="000000"/>
                                <w:kern w:val="24"/>
                                <w:sz w:val="20"/>
                                <w:szCs w:val="20"/>
                              </w:rPr>
                              <w:t>2丁目1番1号　住友</w:t>
                            </w:r>
                            <w:r w:rsidRPr="000D3ADB">
                              <w:rPr>
                                <w:rFonts w:cstheme="minorBidi" w:hint="eastAsia"/>
                                <w:color w:val="000000"/>
                                <w:kern w:val="24"/>
                                <w:sz w:val="20"/>
                                <w:szCs w:val="20"/>
                              </w:rPr>
                              <w:t>入船</w:t>
                            </w:r>
                            <w:r w:rsidRPr="000D3ADB">
                              <w:rPr>
                                <w:rFonts w:cstheme="minorBidi"/>
                                <w:color w:val="000000"/>
                                <w:kern w:val="24"/>
                                <w:sz w:val="20"/>
                                <w:szCs w:val="20"/>
                              </w:rPr>
                              <w:t>ビル2階</w:t>
                            </w:r>
                          </w:p>
                          <w:p w14:paraId="6F8DE50C"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担当</w:t>
                            </w:r>
                            <w:r w:rsidRPr="000D3ADB">
                              <w:rPr>
                                <w:rFonts w:cstheme="minorBidi" w:hint="eastAsia"/>
                                <w:color w:val="000000"/>
                                <w:kern w:val="24"/>
                                <w:sz w:val="20"/>
                                <w:szCs w:val="20"/>
                              </w:rPr>
                              <w:tab/>
                              <w:t xml:space="preserve">： </w:t>
                            </w:r>
                            <w:r w:rsidRPr="00EA411C">
                              <w:rPr>
                                <w:rFonts w:cstheme="minorBidi" w:hint="eastAsia"/>
                                <w:color w:val="000000"/>
                                <w:kern w:val="24"/>
                                <w:sz w:val="20"/>
                                <w:szCs w:val="20"/>
                              </w:rPr>
                              <w:t>経営企画部</w:t>
                            </w:r>
                            <w:r w:rsidRPr="00EA411C">
                              <w:rPr>
                                <w:rFonts w:cstheme="minorBidi"/>
                                <w:color w:val="000000"/>
                                <w:kern w:val="24"/>
                                <w:sz w:val="20"/>
                                <w:szCs w:val="20"/>
                              </w:rPr>
                              <w:t xml:space="preserve">　</w:t>
                            </w:r>
                            <w:r w:rsidRPr="00EA411C">
                              <w:rPr>
                                <w:rFonts w:cstheme="minorBidi" w:hint="eastAsia"/>
                                <w:color w:val="000000"/>
                                <w:kern w:val="24"/>
                                <w:sz w:val="20"/>
                                <w:szCs w:val="20"/>
                              </w:rPr>
                              <w:t>広報・</w:t>
                            </w:r>
                            <w:r w:rsidRPr="00EA411C">
                              <w:rPr>
                                <w:rFonts w:cstheme="minorBidi"/>
                                <w:color w:val="000000"/>
                                <w:kern w:val="24"/>
                                <w:sz w:val="20"/>
                                <w:szCs w:val="20"/>
                              </w:rPr>
                              <w:t>IR課</w:t>
                            </w:r>
                          </w:p>
                          <w:p w14:paraId="3198F279"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TEL</w:t>
                            </w:r>
                            <w:r w:rsidRPr="000D3ADB">
                              <w:rPr>
                                <w:rFonts w:cstheme="minorBidi"/>
                                <w:color w:val="000000"/>
                                <w:kern w:val="24"/>
                                <w:sz w:val="20"/>
                                <w:szCs w:val="20"/>
                              </w:rPr>
                              <w:tab/>
                            </w:r>
                            <w:r w:rsidRPr="000D3ADB">
                              <w:rPr>
                                <w:rFonts w:cstheme="minorBidi" w:hint="eastAsia"/>
                                <w:color w:val="000000"/>
                                <w:kern w:val="24"/>
                                <w:sz w:val="20"/>
                                <w:szCs w:val="20"/>
                              </w:rPr>
                              <w:t>：</w:t>
                            </w:r>
                            <w:r>
                              <w:rPr>
                                <w:rFonts w:cstheme="minorBidi" w:hint="eastAsia"/>
                                <w:color w:val="000000"/>
                                <w:kern w:val="24"/>
                                <w:sz w:val="20"/>
                                <w:szCs w:val="20"/>
                              </w:rPr>
                              <w:t xml:space="preserve"> 03-5542-67</w:t>
                            </w:r>
                            <w:r>
                              <w:rPr>
                                <w:rFonts w:cstheme="minorBidi"/>
                                <w:color w:val="000000"/>
                                <w:kern w:val="24"/>
                                <w:sz w:val="20"/>
                                <w:szCs w:val="20"/>
                              </w:rPr>
                              <w:t xml:space="preserve">65 </w:t>
                            </w:r>
                            <w:r w:rsidRPr="000D3ADB">
                              <w:rPr>
                                <w:rFonts w:cstheme="minorBidi"/>
                                <w:color w:val="000000"/>
                                <w:kern w:val="24"/>
                                <w:sz w:val="20"/>
                                <w:szCs w:val="20"/>
                              </w:rPr>
                              <w:t>FAX:03-5542-6766</w:t>
                            </w:r>
                          </w:p>
                          <w:p w14:paraId="539AE233"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b/>
                                <w:color w:val="000000"/>
                                <w:kern w:val="24"/>
                                <w:sz w:val="20"/>
                                <w:szCs w:val="20"/>
                              </w:rPr>
                              <w:t>Email</w:t>
                            </w:r>
                            <w:r w:rsidRPr="000D3ADB">
                              <w:rPr>
                                <w:rFonts w:cstheme="minorBidi"/>
                                <w:color w:val="000000"/>
                                <w:kern w:val="24"/>
                                <w:sz w:val="20"/>
                                <w:szCs w:val="20"/>
                              </w:rPr>
                              <w:tab/>
                              <w:t>：</w:t>
                            </w:r>
                            <w:r w:rsidRPr="000D3ADB">
                              <w:rPr>
                                <w:rFonts w:cstheme="minorBidi" w:hint="eastAsia"/>
                                <w:color w:val="000000"/>
                                <w:kern w:val="24"/>
                                <w:sz w:val="20"/>
                                <w:szCs w:val="20"/>
                              </w:rPr>
                              <w:t xml:space="preserve">　</w:t>
                            </w:r>
                            <w:r>
                              <w:rPr>
                                <w:rFonts w:cstheme="minorBidi"/>
                                <w:color w:val="000000"/>
                                <w:kern w:val="24"/>
                                <w:sz w:val="20"/>
                                <w:szCs w:val="20"/>
                              </w:rPr>
                              <w:t>ml-ir@altech.co</w:t>
                            </w:r>
                            <w:r w:rsidRPr="000D3ADB">
                              <w:rPr>
                                <w:rFonts w:cstheme="minorBidi"/>
                                <w:color w:val="000000"/>
                                <w:kern w:val="24"/>
                                <w:sz w:val="20"/>
                                <w:szCs w:val="20"/>
                              </w:rPr>
                              <w:t>.jp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81ABB4C" id="正方形/長方形 10" o:spid="_x0000_s1036" style="position:absolute;left:0;text-align:left;margin-left:0;margin-top:12.25pt;width:492.75pt;height:95.3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" filled="f" strokecolor="#f79646 [3209]" strokeweight="2pt">
                <v:stroke linestyle="thinThin"/>
                <v:textbox>
                  <w:txbxContent>
                    <w:p w14:paraId="3223BDA4" w14:textId="77777777" w:rsidR="002B6A5A" w:rsidRPr="000D3ADB" w:rsidRDefault="002B6A5A" w:rsidP="002B6A5A">
                      <w:pPr>
                        <w:pStyle w:val="Web"/>
                        <w:spacing w:before="0" w:beforeAutospacing="0" w:after="0" w:afterAutospacing="0"/>
                        <w:jc w:val="center"/>
                        <w:rPr>
                          <w:rFonts w:asciiTheme="minorHAnsi" w:cstheme="minorBidi"/>
                          <w:b/>
                          <w:bCs/>
                          <w:color w:val="000000"/>
                          <w:kern w:val="24"/>
                          <w:sz w:val="22"/>
                          <w:szCs w:val="22"/>
                        </w:rPr>
                      </w:pPr>
                      <w:r w:rsidRPr="000D3ADB">
                        <w:rPr>
                          <w:rFonts w:asciiTheme="minorHAnsi" w:cstheme="minorBidi" w:hint="eastAsia"/>
                          <w:b/>
                          <w:bCs/>
                          <w:color w:val="000000"/>
                          <w:kern w:val="24"/>
                          <w:sz w:val="22"/>
                          <w:szCs w:val="22"/>
                        </w:rPr>
                        <w:t>～　本件</w:t>
                      </w:r>
                      <w:r w:rsidRPr="000D3ADB">
                        <w:rPr>
                          <w:rFonts w:asciiTheme="minorHAnsi" w:cstheme="minorBidi"/>
                          <w:b/>
                          <w:bCs/>
                          <w:color w:val="000000"/>
                          <w:kern w:val="24"/>
                          <w:sz w:val="22"/>
                          <w:szCs w:val="22"/>
                        </w:rPr>
                        <w:t>に関する</w:t>
                      </w:r>
                      <w:r w:rsidRPr="000D3ADB">
                        <w:rPr>
                          <w:rFonts w:asciiTheme="minorHAnsi" w:cstheme="minorBidi" w:hint="eastAsia"/>
                          <w:b/>
                          <w:bCs/>
                          <w:color w:val="000000"/>
                          <w:kern w:val="24"/>
                          <w:sz w:val="22"/>
                          <w:szCs w:val="22"/>
                        </w:rPr>
                        <w:t>お問い合わせ　～</w:t>
                      </w:r>
                    </w:p>
                    <w:p w14:paraId="202F0781"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アルテック株式会社</w:t>
                      </w:r>
                      <w:r w:rsidRPr="000D3ADB">
                        <w:rPr>
                          <w:rFonts w:cstheme="minorBidi" w:hint="eastAsia"/>
                          <w:color w:val="000000"/>
                          <w:kern w:val="24"/>
                          <w:sz w:val="20"/>
                          <w:szCs w:val="20"/>
                        </w:rPr>
                        <w:t xml:space="preserve">　</w:t>
                      </w:r>
                    </w:p>
                    <w:p w14:paraId="473FA446"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住所</w:t>
                      </w:r>
                      <w:r w:rsidRPr="000D3ADB">
                        <w:rPr>
                          <w:rFonts w:cstheme="minorBidi" w:hint="eastAsia"/>
                          <w:color w:val="000000"/>
                          <w:kern w:val="24"/>
                          <w:sz w:val="20"/>
                          <w:szCs w:val="20"/>
                        </w:rPr>
                        <w:tab/>
                        <w:t>： 東京都中央区入船</w:t>
                      </w:r>
                      <w:r w:rsidRPr="000D3ADB">
                        <w:rPr>
                          <w:rFonts w:cstheme="minorBidi"/>
                          <w:color w:val="000000"/>
                          <w:kern w:val="24"/>
                          <w:sz w:val="20"/>
                          <w:szCs w:val="20"/>
                        </w:rPr>
                        <w:t>2丁目1番1号　住友</w:t>
                      </w:r>
                      <w:r w:rsidRPr="000D3ADB">
                        <w:rPr>
                          <w:rFonts w:cstheme="minorBidi" w:hint="eastAsia"/>
                          <w:color w:val="000000"/>
                          <w:kern w:val="24"/>
                          <w:sz w:val="20"/>
                          <w:szCs w:val="20"/>
                        </w:rPr>
                        <w:t>入船</w:t>
                      </w:r>
                      <w:r w:rsidRPr="000D3ADB">
                        <w:rPr>
                          <w:rFonts w:cstheme="minorBidi"/>
                          <w:color w:val="000000"/>
                          <w:kern w:val="24"/>
                          <w:sz w:val="20"/>
                          <w:szCs w:val="20"/>
                        </w:rPr>
                        <w:t>ビル2階</w:t>
                      </w:r>
                    </w:p>
                    <w:p w14:paraId="6F8DE50C"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担当</w:t>
                      </w:r>
                      <w:r w:rsidRPr="000D3ADB">
                        <w:rPr>
                          <w:rFonts w:cstheme="minorBidi" w:hint="eastAsia"/>
                          <w:color w:val="000000"/>
                          <w:kern w:val="24"/>
                          <w:sz w:val="20"/>
                          <w:szCs w:val="20"/>
                        </w:rPr>
                        <w:tab/>
                        <w:t xml:space="preserve">： </w:t>
                      </w:r>
                      <w:r w:rsidRPr="00EA411C">
                        <w:rPr>
                          <w:rFonts w:cstheme="minorBidi" w:hint="eastAsia"/>
                          <w:color w:val="000000"/>
                          <w:kern w:val="24"/>
                          <w:sz w:val="20"/>
                          <w:szCs w:val="20"/>
                        </w:rPr>
                        <w:t>経営企画部</w:t>
                      </w:r>
                      <w:r w:rsidRPr="00EA411C">
                        <w:rPr>
                          <w:rFonts w:cstheme="minorBidi"/>
                          <w:color w:val="000000"/>
                          <w:kern w:val="24"/>
                          <w:sz w:val="20"/>
                          <w:szCs w:val="20"/>
                        </w:rPr>
                        <w:t xml:space="preserve">　</w:t>
                      </w:r>
                      <w:r w:rsidRPr="00EA411C">
                        <w:rPr>
                          <w:rFonts w:cstheme="minorBidi" w:hint="eastAsia"/>
                          <w:color w:val="000000"/>
                          <w:kern w:val="24"/>
                          <w:sz w:val="20"/>
                          <w:szCs w:val="20"/>
                        </w:rPr>
                        <w:t>広報・</w:t>
                      </w:r>
                      <w:r w:rsidRPr="00EA411C">
                        <w:rPr>
                          <w:rFonts w:cstheme="minorBidi"/>
                          <w:color w:val="000000"/>
                          <w:kern w:val="24"/>
                          <w:sz w:val="20"/>
                          <w:szCs w:val="20"/>
                        </w:rPr>
                        <w:t>IR課</w:t>
                      </w:r>
                    </w:p>
                    <w:p w14:paraId="3198F279"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TEL</w:t>
                      </w:r>
                      <w:r w:rsidRPr="000D3ADB">
                        <w:rPr>
                          <w:rFonts w:cstheme="minorBidi"/>
                          <w:color w:val="000000"/>
                          <w:kern w:val="24"/>
                          <w:sz w:val="20"/>
                          <w:szCs w:val="20"/>
                        </w:rPr>
                        <w:tab/>
                      </w:r>
                      <w:r w:rsidRPr="000D3ADB">
                        <w:rPr>
                          <w:rFonts w:cstheme="minorBidi" w:hint="eastAsia"/>
                          <w:color w:val="000000"/>
                          <w:kern w:val="24"/>
                          <w:sz w:val="20"/>
                          <w:szCs w:val="20"/>
                        </w:rPr>
                        <w:t>：</w:t>
                      </w:r>
                      <w:r>
                        <w:rPr>
                          <w:rFonts w:cstheme="minorBidi" w:hint="eastAsia"/>
                          <w:color w:val="000000"/>
                          <w:kern w:val="24"/>
                          <w:sz w:val="20"/>
                          <w:szCs w:val="20"/>
                        </w:rPr>
                        <w:t xml:space="preserve"> 03-5542-67</w:t>
                      </w:r>
                      <w:r>
                        <w:rPr>
                          <w:rFonts w:cstheme="minorBidi"/>
                          <w:color w:val="000000"/>
                          <w:kern w:val="24"/>
                          <w:sz w:val="20"/>
                          <w:szCs w:val="20"/>
                        </w:rPr>
                        <w:t xml:space="preserve">65 </w:t>
                      </w:r>
                      <w:r w:rsidRPr="000D3ADB">
                        <w:rPr>
                          <w:rFonts w:cstheme="minorBidi"/>
                          <w:color w:val="000000"/>
                          <w:kern w:val="24"/>
                          <w:sz w:val="20"/>
                          <w:szCs w:val="20"/>
                        </w:rPr>
                        <w:t>FAX:03-5542-6766</w:t>
                      </w:r>
                    </w:p>
                    <w:p w14:paraId="539AE233" w14:textId="77777777" w:rsidR="002B6A5A" w:rsidRPr="000D3ADB" w:rsidRDefault="002B6A5A" w:rsidP="002B6A5A">
                      <w:pPr>
                        <w:pStyle w:val="Web"/>
                        <w:spacing w:before="0" w:beforeAutospacing="0" w:after="0" w:afterAutospacing="0"/>
                        <w:ind w:firstLine="720"/>
                        <w:rPr>
                          <w:rFonts w:cstheme="minorBidi"/>
                          <w:color w:val="000000"/>
                          <w:kern w:val="24"/>
                          <w:sz w:val="20"/>
                          <w:szCs w:val="20"/>
                        </w:rPr>
                      </w:pPr>
                      <w:r w:rsidRPr="000D3ADB">
                        <w:rPr>
                          <w:rFonts w:cstheme="minorBidi"/>
                          <w:b/>
                          <w:color w:val="000000"/>
                          <w:kern w:val="24"/>
                          <w:sz w:val="20"/>
                          <w:szCs w:val="20"/>
                        </w:rPr>
                        <w:t>Email</w:t>
                      </w:r>
                      <w:r w:rsidRPr="000D3ADB">
                        <w:rPr>
                          <w:rFonts w:cstheme="minorBidi"/>
                          <w:color w:val="000000"/>
                          <w:kern w:val="24"/>
                          <w:sz w:val="20"/>
                          <w:szCs w:val="20"/>
                        </w:rPr>
                        <w:tab/>
                        <w:t>：</w:t>
                      </w:r>
                      <w:r w:rsidRPr="000D3ADB">
                        <w:rPr>
                          <w:rFonts w:cstheme="minorBidi" w:hint="eastAsia"/>
                          <w:color w:val="000000"/>
                          <w:kern w:val="24"/>
                          <w:sz w:val="20"/>
                          <w:szCs w:val="20"/>
                        </w:rPr>
                        <w:t xml:space="preserve">　</w:t>
                      </w:r>
                      <w:r>
                        <w:rPr>
                          <w:rFonts w:cstheme="minorBidi"/>
                          <w:color w:val="000000"/>
                          <w:kern w:val="24"/>
                          <w:sz w:val="20"/>
                          <w:szCs w:val="20"/>
                        </w:rPr>
                        <w:t>ml-ir@altech.co</w:t>
                      </w:r>
                      <w:r w:rsidRPr="000D3ADB">
                        <w:rPr>
                          <w:rFonts w:cstheme="minorBidi"/>
                          <w:color w:val="000000"/>
                          <w:kern w:val="24"/>
                          <w:sz w:val="20"/>
                          <w:szCs w:val="20"/>
                        </w:rPr>
                        <w:t>.jp</w:t>
                      </w:r>
                    </w:p>
                  </w:txbxContent>
                </v:textbox>
                <w10:wrap anchorx="margin"/>
              </v:rect>
            </w:pict>
          </mc:Fallback>
        </mc:AlternateContent>
      </w:r>
      <w:r w:rsidR="00203E76" w:rsidRPr="000D3ADB">
        <w:rPr>
          <w:rFonts w:cstheme="minorBidi"/>
          <w:noProof/>
          <w:color w:val="000000"/>
          <w:kern w:val="24"/>
          <w:sz w:val="20"/>
          <w:szCs w:val="20"/>
        </w:rPr>
        <mc:AlternateContent>
          <mc:Choice Requires="wps">
            <w:drawing>
              <wp:anchor distT="0" distB="0" distL="114300" distR="114300" simplePos="0" relativeHeight="251694592" behindDoc="0" locked="0" layoutInCell="1" allowOverlap="1" wp14:anchorId="0FB76A37" wp14:editId="0A72872A">
                <wp:simplePos x="0" y="0"/>
                <wp:positionH relativeFrom="margin">
                  <wp:posOffset>0</wp:posOffset>
                </wp:positionH>
                <wp:positionV relativeFrom="paragraph">
                  <wp:posOffset>7806055</wp:posOffset>
                </wp:positionV>
                <wp:extent cx="6257925" cy="1352550"/>
                <wp:effectExtent l="0" t="0" r="28575" b="19050"/>
                <wp:wrapNone/>
                <wp:docPr id="27" name="正方形/長方形 10"/>
                <wp:cNvGraphicFramePr/>
                <a:graphic xmlns:a="http://schemas.openxmlformats.org/drawingml/2006/main">
                  <a:graphicData uri="http://schemas.microsoft.com/office/word/2010/wordprocessingShape">
                    <wps:wsp>
                      <wps:cNvSpPr/>
                      <wps:spPr>
                        <a:xfrm>
                          <a:off x="0" y="0"/>
                          <a:ext cx="6257925" cy="1352550"/>
                        </a:xfrm>
                        <a:prstGeom prst="rect">
                          <a:avLst/>
                        </a:prstGeom>
                        <a:noFill/>
                        <a:ln cmpd="dbl">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2E0F8" w14:textId="77777777" w:rsidR="00203E76" w:rsidRPr="000D3ADB" w:rsidRDefault="00203E76" w:rsidP="00203E76">
                            <w:pPr>
                              <w:pStyle w:val="Web"/>
                              <w:spacing w:before="0" w:beforeAutospacing="0" w:after="0" w:afterAutospacing="0"/>
                              <w:jc w:val="center"/>
                              <w:rPr>
                                <w:rFonts w:asciiTheme="minorHAnsi" w:cstheme="minorBidi"/>
                                <w:b/>
                                <w:bCs/>
                                <w:color w:val="000000"/>
                                <w:kern w:val="24"/>
                                <w:sz w:val="22"/>
                                <w:szCs w:val="22"/>
                              </w:rPr>
                            </w:pPr>
                            <w:r w:rsidRPr="000D3ADB">
                              <w:rPr>
                                <w:rFonts w:asciiTheme="minorHAnsi" w:cstheme="minorBidi" w:hint="eastAsia"/>
                                <w:b/>
                                <w:bCs/>
                                <w:color w:val="000000"/>
                                <w:kern w:val="24"/>
                                <w:sz w:val="22"/>
                                <w:szCs w:val="22"/>
                              </w:rPr>
                              <w:t>～　本件</w:t>
                            </w:r>
                            <w:r w:rsidRPr="000D3ADB">
                              <w:rPr>
                                <w:rFonts w:asciiTheme="minorHAnsi" w:cstheme="minorBidi"/>
                                <w:b/>
                                <w:bCs/>
                                <w:color w:val="000000"/>
                                <w:kern w:val="24"/>
                                <w:sz w:val="22"/>
                                <w:szCs w:val="22"/>
                              </w:rPr>
                              <w:t>に関する</w:t>
                            </w:r>
                            <w:r w:rsidRPr="000D3ADB">
                              <w:rPr>
                                <w:rFonts w:asciiTheme="minorHAnsi" w:cstheme="minorBidi" w:hint="eastAsia"/>
                                <w:b/>
                                <w:bCs/>
                                <w:color w:val="000000"/>
                                <w:kern w:val="24"/>
                                <w:sz w:val="22"/>
                                <w:szCs w:val="22"/>
                              </w:rPr>
                              <w:t>お問い合わせ　～</w:t>
                            </w:r>
                          </w:p>
                          <w:p w14:paraId="395D5BFE"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アルテック株式会社</w:t>
                            </w:r>
                            <w:r w:rsidRPr="000D3ADB">
                              <w:rPr>
                                <w:rFonts w:cstheme="minorBidi" w:hint="eastAsia"/>
                                <w:color w:val="000000"/>
                                <w:kern w:val="24"/>
                                <w:sz w:val="20"/>
                                <w:szCs w:val="20"/>
                              </w:rPr>
                              <w:t xml:space="preserve">　</w:t>
                            </w:r>
                          </w:p>
                          <w:p w14:paraId="4D9EE734"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住所</w:t>
                            </w:r>
                            <w:r w:rsidRPr="000D3ADB">
                              <w:rPr>
                                <w:rFonts w:cstheme="minorBidi" w:hint="eastAsia"/>
                                <w:color w:val="000000"/>
                                <w:kern w:val="24"/>
                                <w:sz w:val="20"/>
                                <w:szCs w:val="20"/>
                              </w:rPr>
                              <w:tab/>
                              <w:t>： 東京都中央区入船</w:t>
                            </w:r>
                            <w:r w:rsidRPr="000D3ADB">
                              <w:rPr>
                                <w:rFonts w:cstheme="minorBidi"/>
                                <w:color w:val="000000"/>
                                <w:kern w:val="24"/>
                                <w:sz w:val="20"/>
                                <w:szCs w:val="20"/>
                              </w:rPr>
                              <w:t>2丁目1番1号　住友</w:t>
                            </w:r>
                            <w:r w:rsidRPr="000D3ADB">
                              <w:rPr>
                                <w:rFonts w:cstheme="minorBidi" w:hint="eastAsia"/>
                                <w:color w:val="000000"/>
                                <w:kern w:val="24"/>
                                <w:sz w:val="20"/>
                                <w:szCs w:val="20"/>
                              </w:rPr>
                              <w:t>入船</w:t>
                            </w:r>
                            <w:r w:rsidRPr="000D3ADB">
                              <w:rPr>
                                <w:rFonts w:cstheme="minorBidi"/>
                                <w:color w:val="000000"/>
                                <w:kern w:val="24"/>
                                <w:sz w:val="20"/>
                                <w:szCs w:val="20"/>
                              </w:rPr>
                              <w:t>ビル2階</w:t>
                            </w:r>
                          </w:p>
                          <w:p w14:paraId="64189E1D"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担当</w:t>
                            </w:r>
                            <w:r w:rsidRPr="000D3ADB">
                              <w:rPr>
                                <w:rFonts w:cstheme="minorBidi" w:hint="eastAsia"/>
                                <w:color w:val="000000"/>
                                <w:kern w:val="24"/>
                                <w:sz w:val="20"/>
                                <w:szCs w:val="20"/>
                              </w:rPr>
                              <w:tab/>
                              <w:t xml:space="preserve">： </w:t>
                            </w:r>
                            <w:r w:rsidRPr="00EA411C">
                              <w:rPr>
                                <w:rFonts w:cstheme="minorBidi" w:hint="eastAsia"/>
                                <w:color w:val="000000"/>
                                <w:kern w:val="24"/>
                                <w:sz w:val="20"/>
                                <w:szCs w:val="20"/>
                              </w:rPr>
                              <w:t>経営企画部</w:t>
                            </w:r>
                            <w:r w:rsidRPr="00EA411C">
                              <w:rPr>
                                <w:rFonts w:cstheme="minorBidi"/>
                                <w:color w:val="000000"/>
                                <w:kern w:val="24"/>
                                <w:sz w:val="20"/>
                                <w:szCs w:val="20"/>
                              </w:rPr>
                              <w:t xml:space="preserve">　</w:t>
                            </w:r>
                            <w:r w:rsidRPr="00EA411C">
                              <w:rPr>
                                <w:rFonts w:cstheme="minorBidi" w:hint="eastAsia"/>
                                <w:color w:val="000000"/>
                                <w:kern w:val="24"/>
                                <w:sz w:val="20"/>
                                <w:szCs w:val="20"/>
                              </w:rPr>
                              <w:t>広報・</w:t>
                            </w:r>
                            <w:r w:rsidRPr="00EA411C">
                              <w:rPr>
                                <w:rFonts w:cstheme="minorBidi"/>
                                <w:color w:val="000000"/>
                                <w:kern w:val="24"/>
                                <w:sz w:val="20"/>
                                <w:szCs w:val="20"/>
                              </w:rPr>
                              <w:t>IR課</w:t>
                            </w:r>
                          </w:p>
                          <w:p w14:paraId="1F76B1C7"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TEL</w:t>
                            </w:r>
                            <w:r w:rsidRPr="000D3ADB">
                              <w:rPr>
                                <w:rFonts w:cstheme="minorBidi"/>
                                <w:color w:val="000000"/>
                                <w:kern w:val="24"/>
                                <w:sz w:val="20"/>
                                <w:szCs w:val="20"/>
                              </w:rPr>
                              <w:tab/>
                            </w:r>
                            <w:r w:rsidRPr="000D3ADB">
                              <w:rPr>
                                <w:rFonts w:cstheme="minorBidi" w:hint="eastAsia"/>
                                <w:color w:val="000000"/>
                                <w:kern w:val="24"/>
                                <w:sz w:val="20"/>
                                <w:szCs w:val="20"/>
                              </w:rPr>
                              <w:t>：</w:t>
                            </w:r>
                            <w:r>
                              <w:rPr>
                                <w:rFonts w:cstheme="minorBidi" w:hint="eastAsia"/>
                                <w:color w:val="000000"/>
                                <w:kern w:val="24"/>
                                <w:sz w:val="20"/>
                                <w:szCs w:val="20"/>
                              </w:rPr>
                              <w:t xml:space="preserve"> 03-5542-67</w:t>
                            </w:r>
                            <w:r>
                              <w:rPr>
                                <w:rFonts w:cstheme="minorBidi"/>
                                <w:color w:val="000000"/>
                                <w:kern w:val="24"/>
                                <w:sz w:val="20"/>
                                <w:szCs w:val="20"/>
                              </w:rPr>
                              <w:t xml:space="preserve">65 </w:t>
                            </w:r>
                            <w:r w:rsidRPr="000D3ADB">
                              <w:rPr>
                                <w:rFonts w:cstheme="minorBidi"/>
                                <w:color w:val="000000"/>
                                <w:kern w:val="24"/>
                                <w:sz w:val="20"/>
                                <w:szCs w:val="20"/>
                              </w:rPr>
                              <w:t>FAX:03-5542-6766</w:t>
                            </w:r>
                          </w:p>
                          <w:p w14:paraId="278EE0B5"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b/>
                                <w:color w:val="000000"/>
                                <w:kern w:val="24"/>
                                <w:sz w:val="20"/>
                                <w:szCs w:val="20"/>
                              </w:rPr>
                              <w:t>Email</w:t>
                            </w:r>
                            <w:r w:rsidRPr="000D3ADB">
                              <w:rPr>
                                <w:rFonts w:cstheme="minorBidi"/>
                                <w:color w:val="000000"/>
                                <w:kern w:val="24"/>
                                <w:sz w:val="20"/>
                                <w:szCs w:val="20"/>
                              </w:rPr>
                              <w:tab/>
                              <w:t>：</w:t>
                            </w:r>
                            <w:r w:rsidRPr="000D3ADB">
                              <w:rPr>
                                <w:rFonts w:cstheme="minorBidi" w:hint="eastAsia"/>
                                <w:color w:val="000000"/>
                                <w:kern w:val="24"/>
                                <w:sz w:val="20"/>
                                <w:szCs w:val="20"/>
                              </w:rPr>
                              <w:t xml:space="preserve">　</w:t>
                            </w:r>
                            <w:r>
                              <w:rPr>
                                <w:rFonts w:cstheme="minorBidi"/>
                                <w:color w:val="000000"/>
                                <w:kern w:val="24"/>
                                <w:sz w:val="20"/>
                                <w:szCs w:val="20"/>
                              </w:rPr>
                              <w:t>ml-ir@altech.co</w:t>
                            </w:r>
                            <w:r w:rsidRPr="000D3ADB">
                              <w:rPr>
                                <w:rFonts w:cstheme="minorBidi"/>
                                <w:color w:val="000000"/>
                                <w:kern w:val="24"/>
                                <w:sz w:val="20"/>
                                <w:szCs w:val="20"/>
                              </w:rPr>
                              <w:t>.jp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FB76A37" id="_x0000_s1037" style="position:absolute;left:0;text-align:left;margin-left:0;margin-top:614.65pt;width:492.75pt;height:106.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" filled="f" strokecolor="#f79646 [3209]" strokeweight="2pt">
                <v:stroke linestyle="thinThin"/>
                <v:textbox>
                  <w:txbxContent>
                    <w:p w14:paraId="3162E0F8" w14:textId="77777777" w:rsidR="00203E76" w:rsidRPr="000D3ADB" w:rsidRDefault="00203E76" w:rsidP="00203E76">
                      <w:pPr>
                        <w:pStyle w:val="Web"/>
                        <w:spacing w:before="0" w:beforeAutospacing="0" w:after="0" w:afterAutospacing="0"/>
                        <w:jc w:val="center"/>
                        <w:rPr>
                          <w:rFonts w:asciiTheme="minorHAnsi" w:cstheme="minorBidi"/>
                          <w:b/>
                          <w:bCs/>
                          <w:color w:val="000000"/>
                          <w:kern w:val="24"/>
                          <w:sz w:val="22"/>
                          <w:szCs w:val="22"/>
                        </w:rPr>
                      </w:pPr>
                      <w:r w:rsidRPr="000D3ADB">
                        <w:rPr>
                          <w:rFonts w:asciiTheme="minorHAnsi" w:cstheme="minorBidi" w:hint="eastAsia"/>
                          <w:b/>
                          <w:bCs/>
                          <w:color w:val="000000"/>
                          <w:kern w:val="24"/>
                          <w:sz w:val="22"/>
                          <w:szCs w:val="22"/>
                        </w:rPr>
                        <w:t>～　本件</w:t>
                      </w:r>
                      <w:r w:rsidRPr="000D3ADB">
                        <w:rPr>
                          <w:rFonts w:asciiTheme="minorHAnsi" w:cstheme="minorBidi"/>
                          <w:b/>
                          <w:bCs/>
                          <w:color w:val="000000"/>
                          <w:kern w:val="24"/>
                          <w:sz w:val="22"/>
                          <w:szCs w:val="22"/>
                        </w:rPr>
                        <w:t>に関する</w:t>
                      </w:r>
                      <w:r w:rsidRPr="000D3ADB">
                        <w:rPr>
                          <w:rFonts w:asciiTheme="minorHAnsi" w:cstheme="minorBidi" w:hint="eastAsia"/>
                          <w:b/>
                          <w:bCs/>
                          <w:color w:val="000000"/>
                          <w:kern w:val="24"/>
                          <w:sz w:val="22"/>
                          <w:szCs w:val="22"/>
                        </w:rPr>
                        <w:t>お問い合わせ　～</w:t>
                      </w:r>
                    </w:p>
                    <w:p w14:paraId="395D5BFE"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アルテック株式会社</w:t>
                      </w:r>
                      <w:r w:rsidRPr="000D3ADB">
                        <w:rPr>
                          <w:rFonts w:cstheme="minorBidi" w:hint="eastAsia"/>
                          <w:color w:val="000000"/>
                          <w:kern w:val="24"/>
                          <w:sz w:val="20"/>
                          <w:szCs w:val="20"/>
                        </w:rPr>
                        <w:t xml:space="preserve">　</w:t>
                      </w:r>
                    </w:p>
                    <w:p w14:paraId="4D9EE734"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住所</w:t>
                      </w:r>
                      <w:r w:rsidRPr="000D3ADB">
                        <w:rPr>
                          <w:rFonts w:cstheme="minorBidi" w:hint="eastAsia"/>
                          <w:color w:val="000000"/>
                          <w:kern w:val="24"/>
                          <w:sz w:val="20"/>
                          <w:szCs w:val="20"/>
                        </w:rPr>
                        <w:tab/>
                        <w:t>： 東京都中央区入船</w:t>
                      </w:r>
                      <w:r w:rsidRPr="000D3ADB">
                        <w:rPr>
                          <w:rFonts w:cstheme="minorBidi"/>
                          <w:color w:val="000000"/>
                          <w:kern w:val="24"/>
                          <w:sz w:val="20"/>
                          <w:szCs w:val="20"/>
                        </w:rPr>
                        <w:t>2丁目1番1号　住友</w:t>
                      </w:r>
                      <w:r w:rsidRPr="000D3ADB">
                        <w:rPr>
                          <w:rFonts w:cstheme="minorBidi" w:hint="eastAsia"/>
                          <w:color w:val="000000"/>
                          <w:kern w:val="24"/>
                          <w:sz w:val="20"/>
                          <w:szCs w:val="20"/>
                        </w:rPr>
                        <w:t>入船</w:t>
                      </w:r>
                      <w:r w:rsidRPr="000D3ADB">
                        <w:rPr>
                          <w:rFonts w:cstheme="minorBidi"/>
                          <w:color w:val="000000"/>
                          <w:kern w:val="24"/>
                          <w:sz w:val="20"/>
                          <w:szCs w:val="20"/>
                        </w:rPr>
                        <w:t>ビル2階</w:t>
                      </w:r>
                    </w:p>
                    <w:p w14:paraId="64189E1D"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担当</w:t>
                      </w:r>
                      <w:r w:rsidRPr="000D3ADB">
                        <w:rPr>
                          <w:rFonts w:cstheme="minorBidi" w:hint="eastAsia"/>
                          <w:color w:val="000000"/>
                          <w:kern w:val="24"/>
                          <w:sz w:val="20"/>
                          <w:szCs w:val="20"/>
                        </w:rPr>
                        <w:tab/>
                        <w:t xml:space="preserve">： </w:t>
                      </w:r>
                      <w:r w:rsidRPr="00EA411C">
                        <w:rPr>
                          <w:rFonts w:cstheme="minorBidi" w:hint="eastAsia"/>
                          <w:color w:val="000000"/>
                          <w:kern w:val="24"/>
                          <w:sz w:val="20"/>
                          <w:szCs w:val="20"/>
                        </w:rPr>
                        <w:t>経営企画部</w:t>
                      </w:r>
                      <w:r w:rsidRPr="00EA411C">
                        <w:rPr>
                          <w:rFonts w:cstheme="minorBidi"/>
                          <w:color w:val="000000"/>
                          <w:kern w:val="24"/>
                          <w:sz w:val="20"/>
                          <w:szCs w:val="20"/>
                        </w:rPr>
                        <w:t xml:space="preserve">　</w:t>
                      </w:r>
                      <w:r w:rsidRPr="00EA411C">
                        <w:rPr>
                          <w:rFonts w:cstheme="minorBidi" w:hint="eastAsia"/>
                          <w:color w:val="000000"/>
                          <w:kern w:val="24"/>
                          <w:sz w:val="20"/>
                          <w:szCs w:val="20"/>
                        </w:rPr>
                        <w:t>広報・</w:t>
                      </w:r>
                      <w:r w:rsidRPr="00EA411C">
                        <w:rPr>
                          <w:rFonts w:cstheme="minorBidi"/>
                          <w:color w:val="000000"/>
                          <w:kern w:val="24"/>
                          <w:sz w:val="20"/>
                          <w:szCs w:val="20"/>
                        </w:rPr>
                        <w:t>IR課</w:t>
                      </w:r>
                    </w:p>
                    <w:p w14:paraId="1F76B1C7"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hint="eastAsia"/>
                          <w:b/>
                          <w:color w:val="000000"/>
                          <w:kern w:val="24"/>
                          <w:sz w:val="20"/>
                          <w:szCs w:val="20"/>
                        </w:rPr>
                        <w:t>TEL</w:t>
                      </w:r>
                      <w:r w:rsidRPr="000D3ADB">
                        <w:rPr>
                          <w:rFonts w:cstheme="minorBidi"/>
                          <w:color w:val="000000"/>
                          <w:kern w:val="24"/>
                          <w:sz w:val="20"/>
                          <w:szCs w:val="20"/>
                        </w:rPr>
                        <w:tab/>
                      </w:r>
                      <w:r w:rsidRPr="000D3ADB">
                        <w:rPr>
                          <w:rFonts w:cstheme="minorBidi" w:hint="eastAsia"/>
                          <w:color w:val="000000"/>
                          <w:kern w:val="24"/>
                          <w:sz w:val="20"/>
                          <w:szCs w:val="20"/>
                        </w:rPr>
                        <w:t>：</w:t>
                      </w:r>
                      <w:r>
                        <w:rPr>
                          <w:rFonts w:cstheme="minorBidi" w:hint="eastAsia"/>
                          <w:color w:val="000000"/>
                          <w:kern w:val="24"/>
                          <w:sz w:val="20"/>
                          <w:szCs w:val="20"/>
                        </w:rPr>
                        <w:t xml:space="preserve"> 03-5542-67</w:t>
                      </w:r>
                      <w:r>
                        <w:rPr>
                          <w:rFonts w:cstheme="minorBidi"/>
                          <w:color w:val="000000"/>
                          <w:kern w:val="24"/>
                          <w:sz w:val="20"/>
                          <w:szCs w:val="20"/>
                        </w:rPr>
                        <w:t xml:space="preserve">65 </w:t>
                      </w:r>
                      <w:r w:rsidRPr="000D3ADB">
                        <w:rPr>
                          <w:rFonts w:cstheme="minorBidi"/>
                          <w:color w:val="000000"/>
                          <w:kern w:val="24"/>
                          <w:sz w:val="20"/>
                          <w:szCs w:val="20"/>
                        </w:rPr>
                        <w:t>FAX:03-5542-6766</w:t>
                      </w:r>
                    </w:p>
                    <w:p w14:paraId="278EE0B5" w14:textId="77777777" w:rsidR="00203E76" w:rsidRPr="000D3ADB" w:rsidRDefault="00203E76" w:rsidP="00203E76">
                      <w:pPr>
                        <w:pStyle w:val="Web"/>
                        <w:spacing w:before="0" w:beforeAutospacing="0" w:after="0" w:afterAutospacing="0"/>
                        <w:ind w:firstLine="720"/>
                        <w:rPr>
                          <w:rFonts w:cstheme="minorBidi"/>
                          <w:color w:val="000000"/>
                          <w:kern w:val="24"/>
                          <w:sz w:val="20"/>
                          <w:szCs w:val="20"/>
                        </w:rPr>
                      </w:pPr>
                      <w:r w:rsidRPr="000D3ADB">
                        <w:rPr>
                          <w:rFonts w:cstheme="minorBidi"/>
                          <w:b/>
                          <w:color w:val="000000"/>
                          <w:kern w:val="24"/>
                          <w:sz w:val="20"/>
                          <w:szCs w:val="20"/>
                        </w:rPr>
                        <w:t>Email</w:t>
                      </w:r>
                      <w:r w:rsidRPr="000D3ADB">
                        <w:rPr>
                          <w:rFonts w:cstheme="minorBidi"/>
                          <w:color w:val="000000"/>
                          <w:kern w:val="24"/>
                          <w:sz w:val="20"/>
                          <w:szCs w:val="20"/>
                        </w:rPr>
                        <w:tab/>
                        <w:t>：</w:t>
                      </w:r>
                      <w:r w:rsidRPr="000D3ADB">
                        <w:rPr>
                          <w:rFonts w:cstheme="minorBidi" w:hint="eastAsia"/>
                          <w:color w:val="000000"/>
                          <w:kern w:val="24"/>
                          <w:sz w:val="20"/>
                          <w:szCs w:val="20"/>
                        </w:rPr>
                        <w:t xml:space="preserve">　</w:t>
                      </w:r>
                      <w:r>
                        <w:rPr>
                          <w:rFonts w:cstheme="minorBidi"/>
                          <w:color w:val="000000"/>
                          <w:kern w:val="24"/>
                          <w:sz w:val="20"/>
                          <w:szCs w:val="20"/>
                        </w:rPr>
                        <w:t>ml-ir@altech.co</w:t>
                      </w:r>
                      <w:r w:rsidRPr="000D3ADB">
                        <w:rPr>
                          <w:rFonts w:cstheme="minorBidi"/>
                          <w:color w:val="000000"/>
                          <w:kern w:val="24"/>
                          <w:sz w:val="20"/>
                          <w:szCs w:val="20"/>
                        </w:rPr>
                        <w:t>.jp</w:t>
                      </w:r>
                    </w:p>
                  </w:txbxContent>
                </v:textbox>
                <w10:wrap anchorx="margin"/>
              </v:rect>
            </w:pict>
          </mc:Fallback>
        </mc:AlternateContent>
      </w:r>
    </w:p>
    <w:sectPr w:rsidR="00373255" w:rsidSect="006310A6">
      <w:pgSz w:w="11907" w:h="16840" w:code="9"/>
      <w:pgMar w:top="680" w:right="1021" w:bottom="680" w:left="1021" w:header="1247" w:footer="680" w:gutter="0"/>
      <w:pgNumType w:start="1"/>
      <w:cols w:space="0"/>
      <w:noEndnote/>
      <w:docGrid w:charSpace="467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D08F4" w14:textId="77777777" w:rsidR="00D25D96" w:rsidRDefault="00D25D96">
      <w:r>
        <w:separator/>
      </w:r>
    </w:p>
  </w:endnote>
  <w:endnote w:type="continuationSeparator" w:id="0">
    <w:p w14:paraId="6295625A" w14:textId="77777777" w:rsidR="00D25D96" w:rsidRDefault="00D2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リュウミンライト－ＫＬ">
    <w:altName w:val="HGPｺﾞｼｯｸE"/>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中ゴシックＢＢＢ">
    <w:altName w:val="ＭＳ ゴシック"/>
    <w:charset w:val="80"/>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CF754" w14:textId="77777777" w:rsidR="00D25D96" w:rsidRDefault="00D25D96">
      <w:r>
        <w:separator/>
      </w:r>
    </w:p>
  </w:footnote>
  <w:footnote w:type="continuationSeparator" w:id="0">
    <w:p w14:paraId="7D81770D" w14:textId="77777777" w:rsidR="00D25D96" w:rsidRDefault="00D25D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4686E58"/>
    <w:lvl w:ilvl="0">
      <w:numFmt w:val="decimal"/>
      <w:lvlText w:val="*"/>
      <w:lvlJc w:val="left"/>
    </w:lvl>
  </w:abstractNum>
  <w:abstractNum w:abstractNumId="1" w15:restartNumberingAfterBreak="0">
    <w:nsid w:val="06AB6C0F"/>
    <w:multiLevelType w:val="hybridMultilevel"/>
    <w:tmpl w:val="1B2CEBC0"/>
    <w:lvl w:ilvl="0" w:tplc="46EC3CB4">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6AC21D7"/>
    <w:multiLevelType w:val="hybridMultilevel"/>
    <w:tmpl w:val="40C65C38"/>
    <w:lvl w:ilvl="0" w:tplc="01F80A58">
      <w:start w:val="1"/>
      <w:numFmt w:val="decimalFullWidth"/>
      <w:lvlText w:val="%1．"/>
      <w:lvlJc w:val="left"/>
      <w:pPr>
        <w:tabs>
          <w:tab w:val="num" w:pos="360"/>
        </w:tabs>
        <w:ind w:left="36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CE4483"/>
    <w:multiLevelType w:val="hybridMultilevel"/>
    <w:tmpl w:val="193423E0"/>
    <w:lvl w:ilvl="0" w:tplc="E9CCE7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BE90DC0"/>
    <w:multiLevelType w:val="hybridMultilevel"/>
    <w:tmpl w:val="96ACABF8"/>
    <w:lvl w:ilvl="0" w:tplc="DBD0672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0460546"/>
    <w:multiLevelType w:val="hybridMultilevel"/>
    <w:tmpl w:val="72AEDDA0"/>
    <w:lvl w:ilvl="0" w:tplc="C9881DFA">
      <w:start w:val="1"/>
      <w:numFmt w:val="bullet"/>
      <w:lvlText w:val="-"/>
      <w:lvlJc w:val="left"/>
      <w:pPr>
        <w:ind w:left="360" w:hanging="360"/>
      </w:pPr>
      <w:rPr>
        <w:rFonts w:ascii="Century" w:eastAsia="ＭＳ Ｐゴシック"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2DC7F8A"/>
    <w:multiLevelType w:val="hybridMultilevel"/>
    <w:tmpl w:val="38904748"/>
    <w:lvl w:ilvl="0" w:tplc="04090001">
      <w:start w:val="1"/>
      <w:numFmt w:val="bullet"/>
      <w:lvlText w:val=""/>
      <w:lvlJc w:val="left"/>
      <w:pPr>
        <w:tabs>
          <w:tab w:val="num" w:pos="780"/>
        </w:tabs>
        <w:ind w:left="780" w:hanging="420"/>
      </w:pPr>
      <w:rPr>
        <w:rFonts w:ascii="Wingdings" w:hAnsi="Wingdings" w:hint="default"/>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7" w15:restartNumberingAfterBreak="0">
    <w:nsid w:val="26D335D6"/>
    <w:multiLevelType w:val="hybridMultilevel"/>
    <w:tmpl w:val="B350A718"/>
    <w:lvl w:ilvl="0" w:tplc="B502A90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38B11769"/>
    <w:multiLevelType w:val="hybridMultilevel"/>
    <w:tmpl w:val="B16889C0"/>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A3F36C4"/>
    <w:multiLevelType w:val="hybridMultilevel"/>
    <w:tmpl w:val="A8D46006"/>
    <w:lvl w:ilvl="0" w:tplc="0622A828">
      <w:numFmt w:val="bullet"/>
      <w:lvlText w:val="■"/>
      <w:lvlJc w:val="left"/>
      <w:pPr>
        <w:ind w:left="360" w:hanging="360"/>
      </w:pPr>
      <w:rPr>
        <w:rFonts w:ascii="ＭＳ Ｐゴシック" w:eastAsia="ＭＳ Ｐゴシック" w:hAnsi="ＭＳ Ｐ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A883408"/>
    <w:multiLevelType w:val="hybridMultilevel"/>
    <w:tmpl w:val="B7DC23F8"/>
    <w:lvl w:ilvl="0" w:tplc="3C68DDEE">
      <w:start w:val="1"/>
      <w:numFmt w:val="bullet"/>
      <w:lvlText w:val="-"/>
      <w:lvlJc w:val="left"/>
      <w:pPr>
        <w:ind w:left="360" w:hanging="360"/>
      </w:pPr>
      <w:rPr>
        <w:rFonts w:ascii="Century" w:eastAsia="ＭＳ Ｐゴシック"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DC30F99"/>
    <w:multiLevelType w:val="hybridMultilevel"/>
    <w:tmpl w:val="A3E8AB28"/>
    <w:lvl w:ilvl="0" w:tplc="86364AD8">
      <w:start w:val="1"/>
      <w:numFmt w:val="bullet"/>
      <w:lvlText w:val="■"/>
      <w:lvlJc w:val="left"/>
      <w:pPr>
        <w:tabs>
          <w:tab w:val="num" w:pos="360"/>
        </w:tabs>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6A905EB"/>
    <w:multiLevelType w:val="hybridMultilevel"/>
    <w:tmpl w:val="A4549CCE"/>
    <w:lvl w:ilvl="0" w:tplc="EDE4E7C2">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6AE4D2E"/>
    <w:multiLevelType w:val="hybridMultilevel"/>
    <w:tmpl w:val="1C9E1842"/>
    <w:lvl w:ilvl="0" w:tplc="398C2F1E">
      <w:start w:val="11"/>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FAA6E89"/>
    <w:multiLevelType w:val="hybridMultilevel"/>
    <w:tmpl w:val="E6EA542A"/>
    <w:lvl w:ilvl="0" w:tplc="A7247D42">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5A31C5E"/>
    <w:multiLevelType w:val="hybridMultilevel"/>
    <w:tmpl w:val="FEC8F0D6"/>
    <w:lvl w:ilvl="0" w:tplc="CCDA5040">
      <w:start w:val="1"/>
      <w:numFmt w:val="bullet"/>
      <w:lvlText w:val="・"/>
      <w:lvlJc w:val="left"/>
      <w:pPr>
        <w:tabs>
          <w:tab w:val="num" w:pos="576"/>
        </w:tabs>
        <w:ind w:left="576" w:hanging="360"/>
      </w:pPr>
      <w:rPr>
        <w:rFonts w:ascii="HG丸ｺﾞｼｯｸM-PRO" w:eastAsia="HG丸ｺﾞｼｯｸM-PRO" w:hAnsi="ＭＳ Ｐ明朝" w:cs="Times New Roman" w:hint="eastAsia"/>
      </w:rPr>
    </w:lvl>
    <w:lvl w:ilvl="1" w:tplc="0409000B" w:tentative="1">
      <w:start w:val="1"/>
      <w:numFmt w:val="bullet"/>
      <w:lvlText w:val=""/>
      <w:lvlJc w:val="left"/>
      <w:pPr>
        <w:tabs>
          <w:tab w:val="num" w:pos="1056"/>
        </w:tabs>
        <w:ind w:left="1056" w:hanging="420"/>
      </w:pPr>
      <w:rPr>
        <w:rFonts w:ascii="Wingdings" w:hAnsi="Wingdings" w:hint="default"/>
      </w:rPr>
    </w:lvl>
    <w:lvl w:ilvl="2" w:tplc="0409000D" w:tentative="1">
      <w:start w:val="1"/>
      <w:numFmt w:val="bullet"/>
      <w:lvlText w:val=""/>
      <w:lvlJc w:val="left"/>
      <w:pPr>
        <w:tabs>
          <w:tab w:val="num" w:pos="1476"/>
        </w:tabs>
        <w:ind w:left="1476" w:hanging="420"/>
      </w:pPr>
      <w:rPr>
        <w:rFonts w:ascii="Wingdings" w:hAnsi="Wingdings" w:hint="default"/>
      </w:rPr>
    </w:lvl>
    <w:lvl w:ilvl="3" w:tplc="04090001" w:tentative="1">
      <w:start w:val="1"/>
      <w:numFmt w:val="bullet"/>
      <w:lvlText w:val=""/>
      <w:lvlJc w:val="left"/>
      <w:pPr>
        <w:tabs>
          <w:tab w:val="num" w:pos="1896"/>
        </w:tabs>
        <w:ind w:left="1896" w:hanging="420"/>
      </w:pPr>
      <w:rPr>
        <w:rFonts w:ascii="Wingdings" w:hAnsi="Wingdings" w:hint="default"/>
      </w:rPr>
    </w:lvl>
    <w:lvl w:ilvl="4" w:tplc="0409000B" w:tentative="1">
      <w:start w:val="1"/>
      <w:numFmt w:val="bullet"/>
      <w:lvlText w:val=""/>
      <w:lvlJc w:val="left"/>
      <w:pPr>
        <w:tabs>
          <w:tab w:val="num" w:pos="2316"/>
        </w:tabs>
        <w:ind w:left="2316" w:hanging="420"/>
      </w:pPr>
      <w:rPr>
        <w:rFonts w:ascii="Wingdings" w:hAnsi="Wingdings" w:hint="default"/>
      </w:rPr>
    </w:lvl>
    <w:lvl w:ilvl="5" w:tplc="0409000D" w:tentative="1">
      <w:start w:val="1"/>
      <w:numFmt w:val="bullet"/>
      <w:lvlText w:val=""/>
      <w:lvlJc w:val="left"/>
      <w:pPr>
        <w:tabs>
          <w:tab w:val="num" w:pos="2736"/>
        </w:tabs>
        <w:ind w:left="2736" w:hanging="420"/>
      </w:pPr>
      <w:rPr>
        <w:rFonts w:ascii="Wingdings" w:hAnsi="Wingdings" w:hint="default"/>
      </w:rPr>
    </w:lvl>
    <w:lvl w:ilvl="6" w:tplc="04090001" w:tentative="1">
      <w:start w:val="1"/>
      <w:numFmt w:val="bullet"/>
      <w:lvlText w:val=""/>
      <w:lvlJc w:val="left"/>
      <w:pPr>
        <w:tabs>
          <w:tab w:val="num" w:pos="3156"/>
        </w:tabs>
        <w:ind w:left="3156" w:hanging="420"/>
      </w:pPr>
      <w:rPr>
        <w:rFonts w:ascii="Wingdings" w:hAnsi="Wingdings" w:hint="default"/>
      </w:rPr>
    </w:lvl>
    <w:lvl w:ilvl="7" w:tplc="0409000B" w:tentative="1">
      <w:start w:val="1"/>
      <w:numFmt w:val="bullet"/>
      <w:lvlText w:val=""/>
      <w:lvlJc w:val="left"/>
      <w:pPr>
        <w:tabs>
          <w:tab w:val="num" w:pos="3576"/>
        </w:tabs>
        <w:ind w:left="3576" w:hanging="420"/>
      </w:pPr>
      <w:rPr>
        <w:rFonts w:ascii="Wingdings" w:hAnsi="Wingdings" w:hint="default"/>
      </w:rPr>
    </w:lvl>
    <w:lvl w:ilvl="8" w:tplc="0409000D" w:tentative="1">
      <w:start w:val="1"/>
      <w:numFmt w:val="bullet"/>
      <w:lvlText w:val=""/>
      <w:lvlJc w:val="left"/>
      <w:pPr>
        <w:tabs>
          <w:tab w:val="num" w:pos="3996"/>
        </w:tabs>
        <w:ind w:left="3996" w:hanging="420"/>
      </w:pPr>
      <w:rPr>
        <w:rFonts w:ascii="Wingdings" w:hAnsi="Wingdings" w:hint="default"/>
      </w:rPr>
    </w:lvl>
  </w:abstractNum>
  <w:abstractNum w:abstractNumId="16" w15:restartNumberingAfterBreak="0">
    <w:nsid w:val="573844A4"/>
    <w:multiLevelType w:val="hybridMultilevel"/>
    <w:tmpl w:val="CF5ED2E0"/>
    <w:lvl w:ilvl="0" w:tplc="299EF7D2">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8A74E7C"/>
    <w:multiLevelType w:val="hybridMultilevel"/>
    <w:tmpl w:val="C480D9B2"/>
    <w:lvl w:ilvl="0" w:tplc="FB1AA574">
      <w:start w:val="2"/>
      <w:numFmt w:val="decimal"/>
      <w:lvlText w:val="%1."/>
      <w:lvlJc w:val="left"/>
      <w:pPr>
        <w:tabs>
          <w:tab w:val="num" w:pos="675"/>
        </w:tabs>
        <w:ind w:left="675" w:hanging="6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B9F270E"/>
    <w:multiLevelType w:val="hybridMultilevel"/>
    <w:tmpl w:val="D444C51C"/>
    <w:lvl w:ilvl="0" w:tplc="B040FB50">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0707733"/>
    <w:multiLevelType w:val="hybridMultilevel"/>
    <w:tmpl w:val="66A41136"/>
    <w:lvl w:ilvl="0" w:tplc="6204A18E">
      <w:numFmt w:val="bullet"/>
      <w:lvlText w:val="■"/>
      <w:lvlJc w:val="left"/>
      <w:pPr>
        <w:ind w:left="360" w:hanging="360"/>
      </w:pPr>
      <w:rPr>
        <w:rFonts w:ascii="ＭＳ Ｐゴシック" w:eastAsia="ＭＳ Ｐゴシック" w:hAnsi="ＭＳ Ｐ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E648C3"/>
    <w:multiLevelType w:val="hybridMultilevel"/>
    <w:tmpl w:val="96885188"/>
    <w:lvl w:ilvl="0" w:tplc="FF5891FA">
      <w:start w:val="1"/>
      <w:numFmt w:val="decimalEnclosedCircle"/>
      <w:lvlText w:val="%1"/>
      <w:lvlJc w:val="left"/>
      <w:pPr>
        <w:ind w:left="435" w:hanging="435"/>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lvlOverride w:ilvl="0">
      <w:lvl w:ilvl="0">
        <w:start w:val="1"/>
        <w:numFmt w:val="bullet"/>
        <w:lvlText w:val=""/>
        <w:legacy w:legacy="1" w:legacySpace="0" w:legacyIndent="425"/>
        <w:lvlJc w:val="left"/>
        <w:pPr>
          <w:ind w:left="425" w:hanging="425"/>
        </w:pPr>
        <w:rPr>
          <w:rFonts w:ascii="Wingdings" w:hAnsi="Wingdings" w:hint="default"/>
          <w:b w:val="0"/>
          <w:i w:val="0"/>
          <w:color w:val="000000"/>
          <w:sz w:val="24"/>
          <w:u w:val="none"/>
        </w:rPr>
      </w:lvl>
    </w:lvlOverride>
  </w:num>
  <w:num w:numId="2">
    <w:abstractNumId w:val="8"/>
  </w:num>
  <w:num w:numId="3">
    <w:abstractNumId w:val="3"/>
  </w:num>
  <w:num w:numId="4">
    <w:abstractNumId w:val="17"/>
  </w:num>
  <w:num w:numId="5">
    <w:abstractNumId w:val="2"/>
  </w:num>
  <w:num w:numId="6">
    <w:abstractNumId w:val="6"/>
  </w:num>
  <w:num w:numId="7">
    <w:abstractNumId w:val="1"/>
  </w:num>
  <w:num w:numId="8">
    <w:abstractNumId w:val="14"/>
  </w:num>
  <w:num w:numId="9">
    <w:abstractNumId w:val="13"/>
  </w:num>
  <w:num w:numId="10">
    <w:abstractNumId w:val="4"/>
  </w:num>
  <w:num w:numId="11">
    <w:abstractNumId w:val="7"/>
  </w:num>
  <w:num w:numId="12">
    <w:abstractNumId w:val="15"/>
  </w:num>
  <w:num w:numId="13">
    <w:abstractNumId w:val="11"/>
  </w:num>
  <w:num w:numId="14">
    <w:abstractNumId w:val="9"/>
  </w:num>
  <w:num w:numId="15">
    <w:abstractNumId w:val="19"/>
  </w:num>
  <w:num w:numId="16">
    <w:abstractNumId w:val="20"/>
  </w:num>
  <w:num w:numId="17">
    <w:abstractNumId w:val="5"/>
  </w:num>
  <w:num w:numId="18">
    <w:abstractNumId w:val="10"/>
  </w:num>
  <w:num w:numId="19">
    <w:abstractNumId w:val="16"/>
  </w:num>
  <w:num w:numId="20">
    <w:abstractNumId w:val="12"/>
  </w:num>
  <w:num w:numId="2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福井 公亮">
    <w15:presenceInfo w15:providerId="AD" w15:userId="S-1-5-21-1664575153-1600463244-2703777087-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234"/>
  <w:drawingGridVerticalSpacing w:val="120"/>
  <w:displayHorizontalDrawingGridEvery w:val="0"/>
  <w:displayVerticalDrawingGridEvery w:val="3"/>
  <w:doNotShadeFormData/>
  <w:noPunctuationKerning/>
  <w:characterSpacingControl w:val="doNotCompress"/>
  <w:hdrShapeDefaults>
    <o:shapedefaults v:ext="edit" spidmax="2049">
      <v:textbox inset="5.85pt,.7pt,5.85pt,.7pt"/>
      <o:colormru v:ext="edit" colors="#36c,#09c"/>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1E"/>
    <w:rsid w:val="00000E60"/>
    <w:rsid w:val="0001165E"/>
    <w:rsid w:val="00011E24"/>
    <w:rsid w:val="000128B8"/>
    <w:rsid w:val="00015B1C"/>
    <w:rsid w:val="000160C4"/>
    <w:rsid w:val="0001658A"/>
    <w:rsid w:val="00022800"/>
    <w:rsid w:val="00022D27"/>
    <w:rsid w:val="000248B8"/>
    <w:rsid w:val="00026D45"/>
    <w:rsid w:val="00030033"/>
    <w:rsid w:val="000333CF"/>
    <w:rsid w:val="000347ED"/>
    <w:rsid w:val="00035F93"/>
    <w:rsid w:val="0004099B"/>
    <w:rsid w:val="00052110"/>
    <w:rsid w:val="000556FD"/>
    <w:rsid w:val="0006153D"/>
    <w:rsid w:val="00066DE4"/>
    <w:rsid w:val="00072542"/>
    <w:rsid w:val="00074703"/>
    <w:rsid w:val="00080984"/>
    <w:rsid w:val="000824BE"/>
    <w:rsid w:val="00086C5F"/>
    <w:rsid w:val="00090EF8"/>
    <w:rsid w:val="0009227E"/>
    <w:rsid w:val="00092B46"/>
    <w:rsid w:val="0009411F"/>
    <w:rsid w:val="000954F1"/>
    <w:rsid w:val="00096D97"/>
    <w:rsid w:val="000A123A"/>
    <w:rsid w:val="000A48AD"/>
    <w:rsid w:val="000A5076"/>
    <w:rsid w:val="000B5BC9"/>
    <w:rsid w:val="000B7222"/>
    <w:rsid w:val="000D00DB"/>
    <w:rsid w:val="000D2562"/>
    <w:rsid w:val="000D317D"/>
    <w:rsid w:val="000D32C0"/>
    <w:rsid w:val="000D5B21"/>
    <w:rsid w:val="000E12CC"/>
    <w:rsid w:val="000E2491"/>
    <w:rsid w:val="000E3AB9"/>
    <w:rsid w:val="000E6E63"/>
    <w:rsid w:val="000F23D7"/>
    <w:rsid w:val="000F5973"/>
    <w:rsid w:val="001053BA"/>
    <w:rsid w:val="00131E38"/>
    <w:rsid w:val="00133C8F"/>
    <w:rsid w:val="001371A4"/>
    <w:rsid w:val="00141A71"/>
    <w:rsid w:val="001434E0"/>
    <w:rsid w:val="00144D9A"/>
    <w:rsid w:val="001474ED"/>
    <w:rsid w:val="00150F1C"/>
    <w:rsid w:val="00152F99"/>
    <w:rsid w:val="00154574"/>
    <w:rsid w:val="00155E07"/>
    <w:rsid w:val="00166BCB"/>
    <w:rsid w:val="001752FC"/>
    <w:rsid w:val="001763FC"/>
    <w:rsid w:val="0018660C"/>
    <w:rsid w:val="0019018E"/>
    <w:rsid w:val="00191B47"/>
    <w:rsid w:val="001939AE"/>
    <w:rsid w:val="001954C6"/>
    <w:rsid w:val="00196A22"/>
    <w:rsid w:val="001A38A4"/>
    <w:rsid w:val="001A3ACA"/>
    <w:rsid w:val="001B43DF"/>
    <w:rsid w:val="001C2CA3"/>
    <w:rsid w:val="001C39AE"/>
    <w:rsid w:val="001D1073"/>
    <w:rsid w:val="001D12C7"/>
    <w:rsid w:val="001D510C"/>
    <w:rsid w:val="001D521E"/>
    <w:rsid w:val="001E098F"/>
    <w:rsid w:val="001F34DF"/>
    <w:rsid w:val="00203E76"/>
    <w:rsid w:val="0020734E"/>
    <w:rsid w:val="002125A8"/>
    <w:rsid w:val="00217129"/>
    <w:rsid w:val="0022221C"/>
    <w:rsid w:val="00225603"/>
    <w:rsid w:val="00226DFC"/>
    <w:rsid w:val="00230177"/>
    <w:rsid w:val="002325B0"/>
    <w:rsid w:val="00234005"/>
    <w:rsid w:val="002506F4"/>
    <w:rsid w:val="0025071A"/>
    <w:rsid w:val="002522A1"/>
    <w:rsid w:val="0025555D"/>
    <w:rsid w:val="00257CD5"/>
    <w:rsid w:val="0027107E"/>
    <w:rsid w:val="0028495A"/>
    <w:rsid w:val="00286168"/>
    <w:rsid w:val="00290D64"/>
    <w:rsid w:val="00291E63"/>
    <w:rsid w:val="002A13A5"/>
    <w:rsid w:val="002A46BD"/>
    <w:rsid w:val="002A5A4F"/>
    <w:rsid w:val="002B4EB7"/>
    <w:rsid w:val="002B6A5A"/>
    <w:rsid w:val="002C681B"/>
    <w:rsid w:val="002E45C6"/>
    <w:rsid w:val="002E5EA4"/>
    <w:rsid w:val="002E6351"/>
    <w:rsid w:val="002F24B3"/>
    <w:rsid w:val="002F2BD7"/>
    <w:rsid w:val="002F41AB"/>
    <w:rsid w:val="0030021E"/>
    <w:rsid w:val="0030067D"/>
    <w:rsid w:val="00303360"/>
    <w:rsid w:val="0030448E"/>
    <w:rsid w:val="00310460"/>
    <w:rsid w:val="00310862"/>
    <w:rsid w:val="00312EBD"/>
    <w:rsid w:val="00314181"/>
    <w:rsid w:val="00320D53"/>
    <w:rsid w:val="003223DF"/>
    <w:rsid w:val="00323486"/>
    <w:rsid w:val="003277C9"/>
    <w:rsid w:val="00331C2B"/>
    <w:rsid w:val="0033361D"/>
    <w:rsid w:val="00336F50"/>
    <w:rsid w:val="00337A73"/>
    <w:rsid w:val="0034035E"/>
    <w:rsid w:val="00341AA7"/>
    <w:rsid w:val="00344741"/>
    <w:rsid w:val="00344CB1"/>
    <w:rsid w:val="00353740"/>
    <w:rsid w:val="00355D27"/>
    <w:rsid w:val="003579AE"/>
    <w:rsid w:val="00363F5E"/>
    <w:rsid w:val="00373255"/>
    <w:rsid w:val="00381D26"/>
    <w:rsid w:val="003842B8"/>
    <w:rsid w:val="0039220E"/>
    <w:rsid w:val="003926EB"/>
    <w:rsid w:val="00393DFF"/>
    <w:rsid w:val="00394EDA"/>
    <w:rsid w:val="0039738A"/>
    <w:rsid w:val="003C1A42"/>
    <w:rsid w:val="003C3694"/>
    <w:rsid w:val="003C377E"/>
    <w:rsid w:val="003C5F01"/>
    <w:rsid w:val="003C6111"/>
    <w:rsid w:val="003C7682"/>
    <w:rsid w:val="003D0874"/>
    <w:rsid w:val="003D2421"/>
    <w:rsid w:val="003E1B99"/>
    <w:rsid w:val="003E1FFC"/>
    <w:rsid w:val="003E3072"/>
    <w:rsid w:val="003F31F8"/>
    <w:rsid w:val="003F54D0"/>
    <w:rsid w:val="003F7D14"/>
    <w:rsid w:val="00405EC7"/>
    <w:rsid w:val="004140C2"/>
    <w:rsid w:val="00415565"/>
    <w:rsid w:val="00417CE6"/>
    <w:rsid w:val="00420B0E"/>
    <w:rsid w:val="00424763"/>
    <w:rsid w:val="004305D2"/>
    <w:rsid w:val="00432448"/>
    <w:rsid w:val="00433001"/>
    <w:rsid w:val="00436226"/>
    <w:rsid w:val="00441562"/>
    <w:rsid w:val="00443286"/>
    <w:rsid w:val="00443D82"/>
    <w:rsid w:val="004452C5"/>
    <w:rsid w:val="00456845"/>
    <w:rsid w:val="00457ABE"/>
    <w:rsid w:val="0047141B"/>
    <w:rsid w:val="004738AE"/>
    <w:rsid w:val="0047444B"/>
    <w:rsid w:val="00482642"/>
    <w:rsid w:val="004839FB"/>
    <w:rsid w:val="0049290F"/>
    <w:rsid w:val="00493DBC"/>
    <w:rsid w:val="004A0174"/>
    <w:rsid w:val="004A22FA"/>
    <w:rsid w:val="004A596C"/>
    <w:rsid w:val="004B60CF"/>
    <w:rsid w:val="004B6489"/>
    <w:rsid w:val="004C1653"/>
    <w:rsid w:val="004C1F85"/>
    <w:rsid w:val="004C5923"/>
    <w:rsid w:val="004C6D76"/>
    <w:rsid w:val="004C6FA8"/>
    <w:rsid w:val="004C7072"/>
    <w:rsid w:val="004D0FBD"/>
    <w:rsid w:val="004D17AF"/>
    <w:rsid w:val="004E1057"/>
    <w:rsid w:val="004E48B0"/>
    <w:rsid w:val="004F08F5"/>
    <w:rsid w:val="004F17DE"/>
    <w:rsid w:val="00500C84"/>
    <w:rsid w:val="00504226"/>
    <w:rsid w:val="00511D83"/>
    <w:rsid w:val="005125FE"/>
    <w:rsid w:val="00516325"/>
    <w:rsid w:val="0052193E"/>
    <w:rsid w:val="00521DBD"/>
    <w:rsid w:val="00532D0E"/>
    <w:rsid w:val="00534B85"/>
    <w:rsid w:val="005451EA"/>
    <w:rsid w:val="00546292"/>
    <w:rsid w:val="00546898"/>
    <w:rsid w:val="005578E3"/>
    <w:rsid w:val="00564907"/>
    <w:rsid w:val="005676CC"/>
    <w:rsid w:val="00571750"/>
    <w:rsid w:val="00577847"/>
    <w:rsid w:val="00580B36"/>
    <w:rsid w:val="005857B8"/>
    <w:rsid w:val="005875D2"/>
    <w:rsid w:val="005931C0"/>
    <w:rsid w:val="0059332C"/>
    <w:rsid w:val="005934C1"/>
    <w:rsid w:val="005A7A6F"/>
    <w:rsid w:val="005C526A"/>
    <w:rsid w:val="005C5548"/>
    <w:rsid w:val="005D32F1"/>
    <w:rsid w:val="005D3627"/>
    <w:rsid w:val="005D4A11"/>
    <w:rsid w:val="005D4E3A"/>
    <w:rsid w:val="005E7D46"/>
    <w:rsid w:val="005E7F21"/>
    <w:rsid w:val="005F0699"/>
    <w:rsid w:val="005F18E9"/>
    <w:rsid w:val="00605CF2"/>
    <w:rsid w:val="00607290"/>
    <w:rsid w:val="00610F9E"/>
    <w:rsid w:val="0061697A"/>
    <w:rsid w:val="006310A6"/>
    <w:rsid w:val="00632364"/>
    <w:rsid w:val="00633506"/>
    <w:rsid w:val="00635DF3"/>
    <w:rsid w:val="0063696F"/>
    <w:rsid w:val="00645347"/>
    <w:rsid w:val="00646375"/>
    <w:rsid w:val="00646395"/>
    <w:rsid w:val="00655760"/>
    <w:rsid w:val="006704D3"/>
    <w:rsid w:val="00670905"/>
    <w:rsid w:val="00674CD1"/>
    <w:rsid w:val="0067556A"/>
    <w:rsid w:val="0068002D"/>
    <w:rsid w:val="00680547"/>
    <w:rsid w:val="00681522"/>
    <w:rsid w:val="00686176"/>
    <w:rsid w:val="00687C98"/>
    <w:rsid w:val="00693708"/>
    <w:rsid w:val="00693C6C"/>
    <w:rsid w:val="00695BA6"/>
    <w:rsid w:val="00696527"/>
    <w:rsid w:val="006A2B5C"/>
    <w:rsid w:val="006A31A0"/>
    <w:rsid w:val="006A69CB"/>
    <w:rsid w:val="006B40C4"/>
    <w:rsid w:val="006C2976"/>
    <w:rsid w:val="006C3891"/>
    <w:rsid w:val="006C7602"/>
    <w:rsid w:val="006D2DC1"/>
    <w:rsid w:val="006E0C1C"/>
    <w:rsid w:val="006E1DDB"/>
    <w:rsid w:val="006E3AA6"/>
    <w:rsid w:val="006F0E8E"/>
    <w:rsid w:val="006F3585"/>
    <w:rsid w:val="006F4B24"/>
    <w:rsid w:val="00700EAC"/>
    <w:rsid w:val="0070265B"/>
    <w:rsid w:val="00707677"/>
    <w:rsid w:val="007102F8"/>
    <w:rsid w:val="0071573F"/>
    <w:rsid w:val="00715E92"/>
    <w:rsid w:val="007233FD"/>
    <w:rsid w:val="0072656E"/>
    <w:rsid w:val="00730F94"/>
    <w:rsid w:val="0073182A"/>
    <w:rsid w:val="0073507D"/>
    <w:rsid w:val="00735617"/>
    <w:rsid w:val="00737B27"/>
    <w:rsid w:val="00741EAD"/>
    <w:rsid w:val="00743128"/>
    <w:rsid w:val="00750EA5"/>
    <w:rsid w:val="00752264"/>
    <w:rsid w:val="00752DED"/>
    <w:rsid w:val="0076195D"/>
    <w:rsid w:val="00763BBA"/>
    <w:rsid w:val="0076497F"/>
    <w:rsid w:val="00766090"/>
    <w:rsid w:val="0076621B"/>
    <w:rsid w:val="0077294A"/>
    <w:rsid w:val="00773076"/>
    <w:rsid w:val="00774DBC"/>
    <w:rsid w:val="0078230C"/>
    <w:rsid w:val="00782AFC"/>
    <w:rsid w:val="007858A3"/>
    <w:rsid w:val="007942E7"/>
    <w:rsid w:val="00795045"/>
    <w:rsid w:val="007969D3"/>
    <w:rsid w:val="00796C29"/>
    <w:rsid w:val="007972CC"/>
    <w:rsid w:val="007A30F0"/>
    <w:rsid w:val="007A3537"/>
    <w:rsid w:val="007A381F"/>
    <w:rsid w:val="007A535C"/>
    <w:rsid w:val="007A6DB8"/>
    <w:rsid w:val="007B3504"/>
    <w:rsid w:val="007B3E78"/>
    <w:rsid w:val="007B3EA5"/>
    <w:rsid w:val="007B4368"/>
    <w:rsid w:val="007B4BAC"/>
    <w:rsid w:val="007B4C82"/>
    <w:rsid w:val="007B6589"/>
    <w:rsid w:val="007C581F"/>
    <w:rsid w:val="007D04FE"/>
    <w:rsid w:val="007D533F"/>
    <w:rsid w:val="007D5449"/>
    <w:rsid w:val="007E0C01"/>
    <w:rsid w:val="007E32EF"/>
    <w:rsid w:val="007E6CB9"/>
    <w:rsid w:val="007F0942"/>
    <w:rsid w:val="007F2DCA"/>
    <w:rsid w:val="00800053"/>
    <w:rsid w:val="00805144"/>
    <w:rsid w:val="00806E9B"/>
    <w:rsid w:val="00812917"/>
    <w:rsid w:val="0082204F"/>
    <w:rsid w:val="008261E0"/>
    <w:rsid w:val="00835BB0"/>
    <w:rsid w:val="008405F3"/>
    <w:rsid w:val="00840DB4"/>
    <w:rsid w:val="008446DD"/>
    <w:rsid w:val="008448F2"/>
    <w:rsid w:val="0084763D"/>
    <w:rsid w:val="00854F25"/>
    <w:rsid w:val="00864644"/>
    <w:rsid w:val="00867AFA"/>
    <w:rsid w:val="008742F7"/>
    <w:rsid w:val="008764C7"/>
    <w:rsid w:val="0087782D"/>
    <w:rsid w:val="00877BF4"/>
    <w:rsid w:val="00881BF5"/>
    <w:rsid w:val="008870BF"/>
    <w:rsid w:val="0089490C"/>
    <w:rsid w:val="008A1BED"/>
    <w:rsid w:val="008B0ED5"/>
    <w:rsid w:val="008B18F4"/>
    <w:rsid w:val="008B6688"/>
    <w:rsid w:val="008C0A96"/>
    <w:rsid w:val="008C66F2"/>
    <w:rsid w:val="008C72C9"/>
    <w:rsid w:val="008D0809"/>
    <w:rsid w:val="008D0E92"/>
    <w:rsid w:val="008D2F58"/>
    <w:rsid w:val="008D32C4"/>
    <w:rsid w:val="008D40C0"/>
    <w:rsid w:val="008E2681"/>
    <w:rsid w:val="008F1494"/>
    <w:rsid w:val="008F57AE"/>
    <w:rsid w:val="00900491"/>
    <w:rsid w:val="00900839"/>
    <w:rsid w:val="00902CE1"/>
    <w:rsid w:val="009044A7"/>
    <w:rsid w:val="00904EC8"/>
    <w:rsid w:val="00905DE3"/>
    <w:rsid w:val="009064D5"/>
    <w:rsid w:val="0091265D"/>
    <w:rsid w:val="00914EB3"/>
    <w:rsid w:val="00916E97"/>
    <w:rsid w:val="00923268"/>
    <w:rsid w:val="00926353"/>
    <w:rsid w:val="009359E4"/>
    <w:rsid w:val="00947169"/>
    <w:rsid w:val="0094736A"/>
    <w:rsid w:val="0095064F"/>
    <w:rsid w:val="00951542"/>
    <w:rsid w:val="00954D59"/>
    <w:rsid w:val="00956F41"/>
    <w:rsid w:val="00957A7C"/>
    <w:rsid w:val="009621C7"/>
    <w:rsid w:val="00967AC5"/>
    <w:rsid w:val="00977D8B"/>
    <w:rsid w:val="009807BF"/>
    <w:rsid w:val="00986512"/>
    <w:rsid w:val="009865D5"/>
    <w:rsid w:val="00987BF4"/>
    <w:rsid w:val="009A0F46"/>
    <w:rsid w:val="009A2094"/>
    <w:rsid w:val="009A3633"/>
    <w:rsid w:val="009A3859"/>
    <w:rsid w:val="009A5FCD"/>
    <w:rsid w:val="009A7CEA"/>
    <w:rsid w:val="009B0946"/>
    <w:rsid w:val="009C0E95"/>
    <w:rsid w:val="009C15C4"/>
    <w:rsid w:val="009C4BB0"/>
    <w:rsid w:val="009C4C20"/>
    <w:rsid w:val="009C79EB"/>
    <w:rsid w:val="009D2108"/>
    <w:rsid w:val="009D34DC"/>
    <w:rsid w:val="009D551B"/>
    <w:rsid w:val="009D671F"/>
    <w:rsid w:val="009F1D47"/>
    <w:rsid w:val="009F7CA1"/>
    <w:rsid w:val="00A0504A"/>
    <w:rsid w:val="00A06365"/>
    <w:rsid w:val="00A064AD"/>
    <w:rsid w:val="00A06CD4"/>
    <w:rsid w:val="00A11579"/>
    <w:rsid w:val="00A15963"/>
    <w:rsid w:val="00A20947"/>
    <w:rsid w:val="00A25FB3"/>
    <w:rsid w:val="00A317A2"/>
    <w:rsid w:val="00A32C38"/>
    <w:rsid w:val="00A37743"/>
    <w:rsid w:val="00A37FD0"/>
    <w:rsid w:val="00A414D5"/>
    <w:rsid w:val="00A41818"/>
    <w:rsid w:val="00A42E4B"/>
    <w:rsid w:val="00A44C65"/>
    <w:rsid w:val="00A51F56"/>
    <w:rsid w:val="00A5407A"/>
    <w:rsid w:val="00A64302"/>
    <w:rsid w:val="00A71970"/>
    <w:rsid w:val="00A73CAA"/>
    <w:rsid w:val="00A7439B"/>
    <w:rsid w:val="00A83FFE"/>
    <w:rsid w:val="00A96878"/>
    <w:rsid w:val="00AA1E30"/>
    <w:rsid w:val="00AA54DF"/>
    <w:rsid w:val="00AA7554"/>
    <w:rsid w:val="00AA777E"/>
    <w:rsid w:val="00AB1AC8"/>
    <w:rsid w:val="00AB2FBE"/>
    <w:rsid w:val="00AB5C55"/>
    <w:rsid w:val="00AB5E7B"/>
    <w:rsid w:val="00AC1386"/>
    <w:rsid w:val="00AC2E84"/>
    <w:rsid w:val="00AC3F5B"/>
    <w:rsid w:val="00AD0096"/>
    <w:rsid w:val="00AD0F07"/>
    <w:rsid w:val="00AD4AC8"/>
    <w:rsid w:val="00AD5650"/>
    <w:rsid w:val="00AD58C2"/>
    <w:rsid w:val="00AE2217"/>
    <w:rsid w:val="00AE3453"/>
    <w:rsid w:val="00AE393A"/>
    <w:rsid w:val="00AE4BC7"/>
    <w:rsid w:val="00AE5FFD"/>
    <w:rsid w:val="00AE63CD"/>
    <w:rsid w:val="00AE715C"/>
    <w:rsid w:val="00AF0D56"/>
    <w:rsid w:val="00AF4B64"/>
    <w:rsid w:val="00AF6924"/>
    <w:rsid w:val="00B03244"/>
    <w:rsid w:val="00B03E6A"/>
    <w:rsid w:val="00B145EF"/>
    <w:rsid w:val="00B14988"/>
    <w:rsid w:val="00B1796D"/>
    <w:rsid w:val="00B17A6E"/>
    <w:rsid w:val="00B211A0"/>
    <w:rsid w:val="00B23258"/>
    <w:rsid w:val="00B3191C"/>
    <w:rsid w:val="00B325B7"/>
    <w:rsid w:val="00B40CFD"/>
    <w:rsid w:val="00B4459B"/>
    <w:rsid w:val="00B44E32"/>
    <w:rsid w:val="00B463A0"/>
    <w:rsid w:val="00B51A7F"/>
    <w:rsid w:val="00B56BAB"/>
    <w:rsid w:val="00B63176"/>
    <w:rsid w:val="00B66A4F"/>
    <w:rsid w:val="00B6761E"/>
    <w:rsid w:val="00B711FD"/>
    <w:rsid w:val="00B713BE"/>
    <w:rsid w:val="00B72424"/>
    <w:rsid w:val="00B80087"/>
    <w:rsid w:val="00B8083F"/>
    <w:rsid w:val="00B80DCA"/>
    <w:rsid w:val="00B811D2"/>
    <w:rsid w:val="00B860A9"/>
    <w:rsid w:val="00B86AEC"/>
    <w:rsid w:val="00B90829"/>
    <w:rsid w:val="00B911C6"/>
    <w:rsid w:val="00BA13F3"/>
    <w:rsid w:val="00BA468A"/>
    <w:rsid w:val="00BA561E"/>
    <w:rsid w:val="00BA6238"/>
    <w:rsid w:val="00BB0ED5"/>
    <w:rsid w:val="00BC0EA8"/>
    <w:rsid w:val="00BC7291"/>
    <w:rsid w:val="00BC792B"/>
    <w:rsid w:val="00BD0225"/>
    <w:rsid w:val="00BD15FF"/>
    <w:rsid w:val="00BD2C94"/>
    <w:rsid w:val="00BD317D"/>
    <w:rsid w:val="00BD4B40"/>
    <w:rsid w:val="00BD5891"/>
    <w:rsid w:val="00BD5ABD"/>
    <w:rsid w:val="00BD5C23"/>
    <w:rsid w:val="00BE6C8D"/>
    <w:rsid w:val="00BE6FAC"/>
    <w:rsid w:val="00BF1CAC"/>
    <w:rsid w:val="00BF3EF7"/>
    <w:rsid w:val="00C03DD1"/>
    <w:rsid w:val="00C158BA"/>
    <w:rsid w:val="00C15FB1"/>
    <w:rsid w:val="00C17F63"/>
    <w:rsid w:val="00C27032"/>
    <w:rsid w:val="00C3132A"/>
    <w:rsid w:val="00C35334"/>
    <w:rsid w:val="00C40784"/>
    <w:rsid w:val="00C439BA"/>
    <w:rsid w:val="00C455A5"/>
    <w:rsid w:val="00C52191"/>
    <w:rsid w:val="00C57872"/>
    <w:rsid w:val="00C63554"/>
    <w:rsid w:val="00C66802"/>
    <w:rsid w:val="00C67725"/>
    <w:rsid w:val="00C730A9"/>
    <w:rsid w:val="00C73E5D"/>
    <w:rsid w:val="00C80FD3"/>
    <w:rsid w:val="00C82F37"/>
    <w:rsid w:val="00C849F9"/>
    <w:rsid w:val="00C860A1"/>
    <w:rsid w:val="00C861AD"/>
    <w:rsid w:val="00C9305B"/>
    <w:rsid w:val="00C944B0"/>
    <w:rsid w:val="00C94CFC"/>
    <w:rsid w:val="00C96367"/>
    <w:rsid w:val="00CA1687"/>
    <w:rsid w:val="00CB05E7"/>
    <w:rsid w:val="00CB3246"/>
    <w:rsid w:val="00CB551C"/>
    <w:rsid w:val="00CB5B2F"/>
    <w:rsid w:val="00CC1FD5"/>
    <w:rsid w:val="00CD11D7"/>
    <w:rsid w:val="00CD4E04"/>
    <w:rsid w:val="00CD54C5"/>
    <w:rsid w:val="00CD7BA2"/>
    <w:rsid w:val="00CE74D4"/>
    <w:rsid w:val="00CF566F"/>
    <w:rsid w:val="00CF70E2"/>
    <w:rsid w:val="00D019D7"/>
    <w:rsid w:val="00D039D7"/>
    <w:rsid w:val="00D05B89"/>
    <w:rsid w:val="00D06B0F"/>
    <w:rsid w:val="00D13C30"/>
    <w:rsid w:val="00D1406F"/>
    <w:rsid w:val="00D178E5"/>
    <w:rsid w:val="00D25D96"/>
    <w:rsid w:val="00D32D64"/>
    <w:rsid w:val="00D35C20"/>
    <w:rsid w:val="00D40503"/>
    <w:rsid w:val="00D422CF"/>
    <w:rsid w:val="00D44839"/>
    <w:rsid w:val="00D45D26"/>
    <w:rsid w:val="00D50CA2"/>
    <w:rsid w:val="00D53E82"/>
    <w:rsid w:val="00D57290"/>
    <w:rsid w:val="00D70BB2"/>
    <w:rsid w:val="00D74055"/>
    <w:rsid w:val="00D74826"/>
    <w:rsid w:val="00D74981"/>
    <w:rsid w:val="00D80D8A"/>
    <w:rsid w:val="00D82170"/>
    <w:rsid w:val="00D83166"/>
    <w:rsid w:val="00D84BDB"/>
    <w:rsid w:val="00D84FE9"/>
    <w:rsid w:val="00D92438"/>
    <w:rsid w:val="00DA0B09"/>
    <w:rsid w:val="00DA1F3E"/>
    <w:rsid w:val="00DB3CA4"/>
    <w:rsid w:val="00DB69D4"/>
    <w:rsid w:val="00DC0174"/>
    <w:rsid w:val="00DC1816"/>
    <w:rsid w:val="00DC23DB"/>
    <w:rsid w:val="00DC2F5F"/>
    <w:rsid w:val="00DD1E48"/>
    <w:rsid w:val="00DD3034"/>
    <w:rsid w:val="00DE0CB3"/>
    <w:rsid w:val="00DE190B"/>
    <w:rsid w:val="00DE326D"/>
    <w:rsid w:val="00DE507E"/>
    <w:rsid w:val="00DE52C0"/>
    <w:rsid w:val="00DF0BE7"/>
    <w:rsid w:val="00E05F13"/>
    <w:rsid w:val="00E06915"/>
    <w:rsid w:val="00E17758"/>
    <w:rsid w:val="00E318A7"/>
    <w:rsid w:val="00E33589"/>
    <w:rsid w:val="00E35ECE"/>
    <w:rsid w:val="00E37207"/>
    <w:rsid w:val="00E4158D"/>
    <w:rsid w:val="00E45A5A"/>
    <w:rsid w:val="00E50BB9"/>
    <w:rsid w:val="00E544A7"/>
    <w:rsid w:val="00E56B67"/>
    <w:rsid w:val="00E57D37"/>
    <w:rsid w:val="00E616A4"/>
    <w:rsid w:val="00E6726C"/>
    <w:rsid w:val="00E72A1F"/>
    <w:rsid w:val="00E82B01"/>
    <w:rsid w:val="00E832EA"/>
    <w:rsid w:val="00E84D6E"/>
    <w:rsid w:val="00E856BA"/>
    <w:rsid w:val="00E86B57"/>
    <w:rsid w:val="00E927BD"/>
    <w:rsid w:val="00E94811"/>
    <w:rsid w:val="00E96339"/>
    <w:rsid w:val="00EA77DE"/>
    <w:rsid w:val="00EB493A"/>
    <w:rsid w:val="00EC07D6"/>
    <w:rsid w:val="00EC102E"/>
    <w:rsid w:val="00EC12CF"/>
    <w:rsid w:val="00EC2FBE"/>
    <w:rsid w:val="00EC58AB"/>
    <w:rsid w:val="00ED30BB"/>
    <w:rsid w:val="00ED4D26"/>
    <w:rsid w:val="00ED5ADA"/>
    <w:rsid w:val="00ED5D3F"/>
    <w:rsid w:val="00ED700B"/>
    <w:rsid w:val="00EE5BCA"/>
    <w:rsid w:val="00EF12B4"/>
    <w:rsid w:val="00EF4A0A"/>
    <w:rsid w:val="00EF5155"/>
    <w:rsid w:val="00EF6609"/>
    <w:rsid w:val="00F02B4C"/>
    <w:rsid w:val="00F11BC3"/>
    <w:rsid w:val="00F1459F"/>
    <w:rsid w:val="00F16D72"/>
    <w:rsid w:val="00F22652"/>
    <w:rsid w:val="00F23A57"/>
    <w:rsid w:val="00F26CBF"/>
    <w:rsid w:val="00F306AA"/>
    <w:rsid w:val="00F31600"/>
    <w:rsid w:val="00F37861"/>
    <w:rsid w:val="00F53790"/>
    <w:rsid w:val="00F540E5"/>
    <w:rsid w:val="00F5488A"/>
    <w:rsid w:val="00F5592C"/>
    <w:rsid w:val="00F64EB6"/>
    <w:rsid w:val="00F728C1"/>
    <w:rsid w:val="00F7435F"/>
    <w:rsid w:val="00F74C46"/>
    <w:rsid w:val="00F750FE"/>
    <w:rsid w:val="00F77B4C"/>
    <w:rsid w:val="00F80812"/>
    <w:rsid w:val="00F80AEB"/>
    <w:rsid w:val="00F81D45"/>
    <w:rsid w:val="00F83548"/>
    <w:rsid w:val="00F87020"/>
    <w:rsid w:val="00F92B28"/>
    <w:rsid w:val="00FA6D89"/>
    <w:rsid w:val="00FB0831"/>
    <w:rsid w:val="00FB0BFF"/>
    <w:rsid w:val="00FB0C5A"/>
    <w:rsid w:val="00FB1482"/>
    <w:rsid w:val="00FB1558"/>
    <w:rsid w:val="00FB24E8"/>
    <w:rsid w:val="00FB6CEF"/>
    <w:rsid w:val="00FE7763"/>
    <w:rsid w:val="00FF2536"/>
    <w:rsid w:val="00FF2FF3"/>
    <w:rsid w:val="00FF39C8"/>
    <w:rsid w:val="00FF3FD9"/>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36c,#09c"/>
    </o:shapedefaults>
    <o:shapelayout v:ext="edit">
      <o:idmap v:ext="edit" data="1"/>
    </o:shapelayout>
  </w:shapeDefaults>
  <w:decimalSymbol w:val="."/>
  <w:listSeparator w:val=","/>
  <w14:docId w14:val="2AA1097A"/>
  <w15:docId w15:val="{8967A272-9DC0-4A19-B1AB-5C33C041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リュウミンライト－ＫＬ"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874"/>
    <w:pPr>
      <w:widowControl w:val="0"/>
      <w:adjustRightInd w:val="0"/>
      <w:spacing w:line="360" w:lineRule="atLeast"/>
      <w:jc w:val="both"/>
      <w:textAlignment w:val="baseline"/>
    </w:pPr>
    <w:rPr>
      <w:rFonts w:eastAsia="ＭＳ Ｐゴシック"/>
    </w:rPr>
  </w:style>
  <w:style w:type="paragraph" w:styleId="1">
    <w:name w:val="heading 1"/>
    <w:basedOn w:val="a"/>
    <w:next w:val="a"/>
    <w:qFormat/>
    <w:pPr>
      <w:keepNext/>
      <w:outlineLvl w:val="0"/>
    </w:pPr>
    <w:rPr>
      <w:rFonts w:ascii="Helvetica" w:eastAsia="中ゴシックＢＢＢ" w:hAnsi="Helvetica"/>
      <w:kern w:val="24"/>
    </w:rPr>
  </w:style>
  <w:style w:type="paragraph" w:styleId="2">
    <w:name w:val="heading 2"/>
    <w:basedOn w:val="a"/>
    <w:next w:val="a"/>
    <w:qFormat/>
    <w:pPr>
      <w:keepNext/>
      <w:tabs>
        <w:tab w:val="left" w:pos="600"/>
        <w:tab w:val="left" w:pos="2160"/>
        <w:tab w:val="left" w:pos="2760"/>
        <w:tab w:val="left" w:pos="4680"/>
        <w:tab w:val="left" w:pos="5640"/>
      </w:tabs>
      <w:autoSpaceDE w:val="0"/>
      <w:autoSpaceDN w:val="0"/>
      <w:jc w:val="left"/>
      <w:outlineLvl w:val="1"/>
    </w:pPr>
    <w:rPr>
      <w:rFonts w:ascii="Arial" w:hAnsi="Arial"/>
      <w:color w:val="000000"/>
      <w:u w:val="single"/>
    </w:rPr>
  </w:style>
  <w:style w:type="paragraph" w:styleId="3">
    <w:name w:val="heading 3"/>
    <w:basedOn w:val="a"/>
    <w:next w:val="a"/>
    <w:qFormat/>
    <w:pPr>
      <w:keepNext/>
      <w:outlineLvl w:val="2"/>
    </w:pPr>
    <w:rPr>
      <w:rFonts w:ascii="ＭＳ Ｐ明朝" w:eastAsia="ＭＳ Ｐ明朝" w:hAnsi="ＭＳ Ｐ明朝"/>
      <w:b/>
      <w:bCs/>
      <w:sz w:val="19"/>
    </w:rPr>
  </w:style>
  <w:style w:type="paragraph" w:styleId="4">
    <w:name w:val="heading 4"/>
    <w:basedOn w:val="a"/>
    <w:next w:val="a"/>
    <w:qFormat/>
    <w:pPr>
      <w:keepNext/>
      <w:jc w:val="center"/>
      <w:outlineLvl w:val="3"/>
    </w:pPr>
    <w:rPr>
      <w:rFonts w:ascii="ＭＳ 明朝" w:eastAsia="ＭＳ 明朝" w:hAnsi="ＭＳ 明朝"/>
      <w:b/>
      <w:bCs/>
      <w:position w:val="4"/>
    </w:rPr>
  </w:style>
  <w:style w:type="paragraph" w:styleId="5">
    <w:name w:val="heading 5"/>
    <w:basedOn w:val="a"/>
    <w:next w:val="a"/>
    <w:qFormat/>
    <w:pPr>
      <w:keepNext/>
      <w:tabs>
        <w:tab w:val="left" w:pos="1200"/>
      </w:tabs>
      <w:outlineLvl w:val="4"/>
    </w:pPr>
    <w:rPr>
      <w:rFonts w:ascii="ＭＳ Ｐ明朝" w:eastAsia="ＭＳ Ｐ明朝" w:hAnsi="ＭＳ Ｐ明朝"/>
      <w:b/>
      <w:bCs/>
      <w:sz w:val="22"/>
      <w:u w:val="double"/>
    </w:rPr>
  </w:style>
  <w:style w:type="paragraph" w:styleId="6">
    <w:name w:val="heading 6"/>
    <w:basedOn w:val="a"/>
    <w:next w:val="a0"/>
    <w:qFormat/>
    <w:pPr>
      <w:keepNext/>
      <w:ind w:left="1701"/>
      <w:outlineLvl w:val="5"/>
    </w:pPr>
    <w:rPr>
      <w:b/>
    </w:rPr>
  </w:style>
  <w:style w:type="paragraph" w:styleId="7">
    <w:name w:val="heading 7"/>
    <w:basedOn w:val="a"/>
    <w:next w:val="a"/>
    <w:qFormat/>
    <w:pPr>
      <w:keepNext/>
      <w:widowControl/>
      <w:adjustRightInd/>
      <w:spacing w:line="240" w:lineRule="auto"/>
      <w:textAlignment w:val="auto"/>
      <w:outlineLvl w:val="6"/>
    </w:pPr>
    <w:rPr>
      <w:rFonts w:ascii="ＭＳ Ｐ明朝" w:eastAsia="ＭＳ Ｐ明朝" w:hAnsi="ＭＳ Ｐ明朝"/>
      <w:b/>
      <w:bCs/>
      <w:sz w:val="22"/>
    </w:rPr>
  </w:style>
  <w:style w:type="paragraph" w:styleId="8">
    <w:name w:val="heading 8"/>
    <w:basedOn w:val="a"/>
    <w:next w:val="a"/>
    <w:qFormat/>
    <w:pPr>
      <w:keepNext/>
      <w:widowControl/>
      <w:adjustRightInd/>
      <w:spacing w:line="240" w:lineRule="auto"/>
      <w:jc w:val="left"/>
      <w:textAlignment w:val="auto"/>
      <w:outlineLvl w:val="7"/>
    </w:pPr>
    <w:rPr>
      <w:rFonts w:ascii="Arial" w:hAnsi="Arial" w:cs="Arial"/>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alutation"/>
    <w:basedOn w:val="a"/>
    <w:next w:val="a"/>
    <w:rPr>
      <w:rFonts w:ascii="Arial" w:hAnsi="Arial"/>
      <w:color w:val="000000"/>
      <w:sz w:val="26"/>
    </w:rPr>
  </w:style>
  <w:style w:type="paragraph" w:styleId="a5">
    <w:name w:val="Closing"/>
    <w:basedOn w:val="a"/>
    <w:pPr>
      <w:jc w:val="right"/>
    </w:pPr>
    <w:rPr>
      <w:rFonts w:ascii="Arial" w:hAnsi="Arial"/>
      <w:color w:val="000000"/>
      <w:sz w:val="26"/>
    </w:rPr>
  </w:style>
  <w:style w:type="paragraph" w:styleId="a6">
    <w:name w:val="Date"/>
    <w:basedOn w:val="a"/>
    <w:next w:val="a"/>
    <w:rPr>
      <w:rFonts w:ascii="Arial" w:hAnsi="Arial"/>
      <w:color w:val="000000"/>
      <w:sz w:val="21"/>
    </w:rPr>
  </w:style>
  <w:style w:type="paragraph" w:styleId="a7">
    <w:name w:val="Note Heading"/>
    <w:basedOn w:val="a"/>
    <w:next w:val="a"/>
    <w:pPr>
      <w:jc w:val="center"/>
    </w:pPr>
    <w:rPr>
      <w:rFonts w:ascii="ＭＳ Ｐ明朝" w:eastAsia="ＭＳ Ｐ明朝" w:hAnsi="ＭＳ Ｐ明朝"/>
      <w:b/>
      <w:bCs/>
    </w:rPr>
  </w:style>
  <w:style w:type="character" w:styleId="a8">
    <w:name w:val="Hyperlink"/>
    <w:rPr>
      <w:color w:val="0000FF"/>
      <w:u w:val="single"/>
    </w:rPr>
  </w:style>
  <w:style w:type="paragraph" w:styleId="a9">
    <w:name w:val="Body Text"/>
    <w:basedOn w:val="a"/>
    <w:rPr>
      <w:rFonts w:ascii="ＭＳ Ｐ明朝" w:eastAsia="ＭＳ Ｐ明朝" w:hAnsi="ＭＳ Ｐ明朝"/>
      <w:b/>
      <w:bCs/>
      <w:position w:val="4"/>
    </w:rPr>
  </w:style>
  <w:style w:type="paragraph" w:styleId="aa">
    <w:name w:val="Body Text Indent"/>
    <w:basedOn w:val="a"/>
    <w:pPr>
      <w:ind w:left="99"/>
    </w:pPr>
    <w:rPr>
      <w:rFonts w:ascii="ＭＳ Ｐ明朝" w:eastAsia="ＭＳ Ｐ明朝" w:hAnsi="ＭＳ Ｐ明朝"/>
      <w:b/>
      <w:bCs/>
      <w:sz w:val="21"/>
    </w:rPr>
  </w:style>
  <w:style w:type="character" w:customStyle="1" w:styleId="title1">
    <w:name w:val="title1"/>
    <w:rPr>
      <w:b/>
      <w:bCs/>
      <w:color w:val="000000"/>
      <w:sz w:val="24"/>
      <w:szCs w:val="24"/>
    </w:rPr>
  </w:style>
  <w:style w:type="paragraph" w:styleId="20">
    <w:name w:val="Body Text 2"/>
    <w:basedOn w:val="a"/>
    <w:pPr>
      <w:tabs>
        <w:tab w:val="left" w:pos="1200"/>
      </w:tabs>
    </w:pPr>
    <w:rPr>
      <w:rFonts w:ascii="ＭＳ Ｐ明朝" w:eastAsia="ＭＳ Ｐ明朝" w:hAnsi="ＭＳ Ｐ明朝"/>
      <w:b/>
      <w:bCs/>
      <w:sz w:val="22"/>
      <w:u w:val="single"/>
    </w:rPr>
  </w:style>
  <w:style w:type="character" w:styleId="ab">
    <w:name w:val="Strong"/>
    <w:qFormat/>
    <w:rPr>
      <w:b/>
      <w:bCs/>
    </w:rPr>
  </w:style>
  <w:style w:type="character" w:styleId="ac">
    <w:name w:val="FollowedHyperlink"/>
    <w:rPr>
      <w:color w:val="800080"/>
      <w:u w:val="single"/>
    </w:rPr>
  </w:style>
  <w:style w:type="paragraph" w:styleId="30">
    <w:name w:val="Body Text 3"/>
    <w:basedOn w:val="a"/>
    <w:pPr>
      <w:widowControl/>
      <w:adjustRightInd/>
      <w:spacing w:line="240" w:lineRule="auto"/>
      <w:jc w:val="left"/>
      <w:textAlignment w:val="auto"/>
    </w:pPr>
    <w:rPr>
      <w:rFonts w:eastAsia="ＭＳ 明朝"/>
      <w:sz w:val="22"/>
    </w:rPr>
  </w:style>
  <w:style w:type="paragraph" w:styleId="ad">
    <w:name w:val="Document Map"/>
    <w:basedOn w:val="a"/>
    <w:semiHidden/>
    <w:pPr>
      <w:shd w:val="clear" w:color="auto" w:fill="000080"/>
    </w:pPr>
    <w:rPr>
      <w:rFonts w:ascii="Arial" w:eastAsia="ＭＳ ゴシック" w:hAnsi="Arial"/>
    </w:rPr>
  </w:style>
  <w:style w:type="character" w:customStyle="1" w:styleId="font1s1">
    <w:name w:val="font1s1"/>
    <w:rPr>
      <w:rFonts w:ascii="Verdana" w:hAnsi="Verdana" w:hint="default"/>
      <w:b/>
      <w:bCs/>
      <w:color w:val="000000"/>
      <w:sz w:val="20"/>
      <w:szCs w:val="20"/>
    </w:rPr>
  </w:style>
  <w:style w:type="character" w:customStyle="1" w:styleId="font11">
    <w:name w:val="font11"/>
    <w:rPr>
      <w:rFonts w:ascii="Verdana" w:hAnsi="Verdana" w:hint="default"/>
      <w:color w:val="000000"/>
      <w:sz w:val="18"/>
      <w:szCs w:val="18"/>
    </w:rPr>
  </w:style>
  <w:style w:type="paragraph" w:styleId="ae">
    <w:name w:val="Balloon Text"/>
    <w:basedOn w:val="a"/>
    <w:semiHidden/>
    <w:rsid w:val="003C6111"/>
    <w:rPr>
      <w:rFonts w:ascii="Arial" w:eastAsia="ＭＳ ゴシック" w:hAnsi="Arial"/>
      <w:sz w:val="18"/>
      <w:szCs w:val="18"/>
    </w:rPr>
  </w:style>
  <w:style w:type="paragraph" w:styleId="af">
    <w:name w:val="header"/>
    <w:basedOn w:val="a"/>
    <w:rsid w:val="00D13C30"/>
    <w:pPr>
      <w:tabs>
        <w:tab w:val="center" w:pos="4252"/>
        <w:tab w:val="right" w:pos="8504"/>
      </w:tabs>
      <w:snapToGrid w:val="0"/>
    </w:pPr>
  </w:style>
  <w:style w:type="paragraph" w:styleId="af0">
    <w:name w:val="footer"/>
    <w:basedOn w:val="a"/>
    <w:rsid w:val="00D13C30"/>
    <w:pPr>
      <w:tabs>
        <w:tab w:val="center" w:pos="4252"/>
        <w:tab w:val="right" w:pos="8504"/>
      </w:tabs>
      <w:snapToGrid w:val="0"/>
    </w:pPr>
  </w:style>
  <w:style w:type="paragraph" w:customStyle="1" w:styleId="address">
    <w:name w:val="address"/>
    <w:basedOn w:val="a"/>
    <w:rsid w:val="007B4C82"/>
    <w:pPr>
      <w:widowControl/>
      <w:adjustRightInd/>
      <w:spacing w:before="100" w:beforeAutospacing="1" w:after="100" w:afterAutospacing="1" w:line="240" w:lineRule="auto"/>
      <w:jc w:val="left"/>
      <w:textAlignment w:val="auto"/>
    </w:pPr>
    <w:rPr>
      <w:rFonts w:ascii="ＭＳ Ｐゴシック" w:hAnsi="ＭＳ Ｐゴシック" w:cs="ＭＳ Ｐゴシック"/>
      <w:sz w:val="24"/>
      <w:szCs w:val="24"/>
    </w:rPr>
  </w:style>
  <w:style w:type="table" w:styleId="af1">
    <w:name w:val="Table Grid"/>
    <w:basedOn w:val="a2"/>
    <w:rsid w:val="003926EB"/>
    <w:pPr>
      <w:widowControl w:val="0"/>
      <w:adjustRightInd w:val="0"/>
      <w:spacing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rsid w:val="007B4BAC"/>
    <w:rPr>
      <w:sz w:val="18"/>
      <w:szCs w:val="18"/>
    </w:rPr>
  </w:style>
  <w:style w:type="paragraph" w:styleId="af3">
    <w:name w:val="annotation text"/>
    <w:basedOn w:val="a"/>
    <w:link w:val="af4"/>
    <w:rsid w:val="007B4BAC"/>
    <w:pPr>
      <w:jc w:val="left"/>
    </w:pPr>
  </w:style>
  <w:style w:type="character" w:customStyle="1" w:styleId="af4">
    <w:name w:val="コメント文字列 (文字)"/>
    <w:link w:val="af3"/>
    <w:rsid w:val="007B4BAC"/>
    <w:rPr>
      <w:rFonts w:eastAsia="ＭＳ Ｐゴシック"/>
    </w:rPr>
  </w:style>
  <w:style w:type="paragraph" w:styleId="af5">
    <w:name w:val="annotation subject"/>
    <w:basedOn w:val="af3"/>
    <w:next w:val="af3"/>
    <w:link w:val="af6"/>
    <w:rsid w:val="007B4BAC"/>
    <w:rPr>
      <w:b/>
      <w:bCs/>
    </w:rPr>
  </w:style>
  <w:style w:type="character" w:customStyle="1" w:styleId="af6">
    <w:name w:val="コメント内容 (文字)"/>
    <w:link w:val="af5"/>
    <w:rsid w:val="007B4BAC"/>
    <w:rPr>
      <w:rFonts w:eastAsia="ＭＳ Ｐゴシック"/>
      <w:b/>
      <w:bCs/>
    </w:rPr>
  </w:style>
  <w:style w:type="paragraph" w:styleId="af7">
    <w:name w:val="Revision"/>
    <w:hidden/>
    <w:uiPriority w:val="99"/>
    <w:semiHidden/>
    <w:rsid w:val="00DE0CB3"/>
    <w:rPr>
      <w:rFonts w:eastAsia="ＭＳ Ｐゴシック"/>
    </w:rPr>
  </w:style>
  <w:style w:type="paragraph" w:styleId="af8">
    <w:name w:val="endnote text"/>
    <w:basedOn w:val="a"/>
    <w:link w:val="af9"/>
    <w:semiHidden/>
    <w:unhideWhenUsed/>
    <w:rsid w:val="00D80D8A"/>
    <w:pPr>
      <w:snapToGrid w:val="0"/>
      <w:jc w:val="left"/>
    </w:pPr>
  </w:style>
  <w:style w:type="character" w:customStyle="1" w:styleId="af9">
    <w:name w:val="文末脚注文字列 (文字)"/>
    <w:basedOn w:val="a1"/>
    <w:link w:val="af8"/>
    <w:semiHidden/>
    <w:rsid w:val="00D80D8A"/>
    <w:rPr>
      <w:rFonts w:eastAsia="ＭＳ Ｐゴシック"/>
    </w:rPr>
  </w:style>
  <w:style w:type="character" w:styleId="afa">
    <w:name w:val="endnote reference"/>
    <w:basedOn w:val="a1"/>
    <w:semiHidden/>
    <w:unhideWhenUsed/>
    <w:rsid w:val="00D80D8A"/>
    <w:rPr>
      <w:vertAlign w:val="superscript"/>
    </w:rPr>
  </w:style>
  <w:style w:type="paragraph" w:styleId="afb">
    <w:name w:val="footnote text"/>
    <w:basedOn w:val="a"/>
    <w:link w:val="afc"/>
    <w:unhideWhenUsed/>
    <w:rsid w:val="00D80D8A"/>
    <w:pPr>
      <w:snapToGrid w:val="0"/>
      <w:jc w:val="left"/>
      <w:textAlignment w:val="auto"/>
    </w:pPr>
  </w:style>
  <w:style w:type="character" w:customStyle="1" w:styleId="afc">
    <w:name w:val="脚注文字列 (文字)"/>
    <w:basedOn w:val="a1"/>
    <w:link w:val="afb"/>
    <w:rsid w:val="00D80D8A"/>
    <w:rPr>
      <w:rFonts w:eastAsia="ＭＳ Ｐゴシック"/>
    </w:rPr>
  </w:style>
  <w:style w:type="character" w:styleId="afd">
    <w:name w:val="footnote reference"/>
    <w:basedOn w:val="a1"/>
    <w:semiHidden/>
    <w:unhideWhenUsed/>
    <w:rsid w:val="00FF4469"/>
    <w:rPr>
      <w:vertAlign w:val="superscript"/>
    </w:rPr>
  </w:style>
  <w:style w:type="paragraph" w:styleId="afe">
    <w:name w:val="No Spacing"/>
    <w:link w:val="aff"/>
    <w:uiPriority w:val="1"/>
    <w:qFormat/>
    <w:rsid w:val="004305D2"/>
    <w:rPr>
      <w:rFonts w:asciiTheme="minorHAnsi" w:eastAsiaTheme="minorEastAsia" w:hAnsiTheme="minorHAnsi" w:cstheme="minorBidi"/>
      <w:sz w:val="22"/>
      <w:szCs w:val="22"/>
    </w:rPr>
  </w:style>
  <w:style w:type="character" w:customStyle="1" w:styleId="aff">
    <w:name w:val="行間詰め (文字)"/>
    <w:basedOn w:val="a1"/>
    <w:link w:val="afe"/>
    <w:uiPriority w:val="1"/>
    <w:rsid w:val="004305D2"/>
    <w:rPr>
      <w:rFonts w:asciiTheme="minorHAnsi" w:eastAsiaTheme="minorEastAsia" w:hAnsiTheme="minorHAnsi" w:cstheme="minorBidi"/>
      <w:sz w:val="22"/>
      <w:szCs w:val="22"/>
    </w:rPr>
  </w:style>
  <w:style w:type="paragraph" w:styleId="Web">
    <w:name w:val="Normal (Web)"/>
    <w:basedOn w:val="a"/>
    <w:uiPriority w:val="99"/>
    <w:unhideWhenUsed/>
    <w:rsid w:val="00504226"/>
    <w:pPr>
      <w:widowControl/>
      <w:adjustRightInd/>
      <w:spacing w:before="100" w:beforeAutospacing="1" w:after="100" w:afterAutospacing="1" w:line="240" w:lineRule="auto"/>
      <w:jc w:val="left"/>
      <w:textAlignment w:val="auto"/>
    </w:pPr>
    <w:rPr>
      <w:rFonts w:ascii="ＭＳ Ｐゴシック" w:hAnsi="ＭＳ Ｐゴシック" w:cs="ＭＳ Ｐゴシック"/>
      <w:sz w:val="24"/>
      <w:szCs w:val="24"/>
    </w:rPr>
  </w:style>
  <w:style w:type="paragraph" w:styleId="aff0">
    <w:name w:val="List Paragraph"/>
    <w:basedOn w:val="a"/>
    <w:uiPriority w:val="34"/>
    <w:qFormat/>
    <w:rsid w:val="00AF0D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7992">
      <w:bodyDiv w:val="1"/>
      <w:marLeft w:val="0"/>
      <w:marRight w:val="0"/>
      <w:marTop w:val="0"/>
      <w:marBottom w:val="0"/>
      <w:divBdr>
        <w:top w:val="none" w:sz="0" w:space="0" w:color="auto"/>
        <w:left w:val="none" w:sz="0" w:space="0" w:color="auto"/>
        <w:bottom w:val="none" w:sz="0" w:space="0" w:color="auto"/>
        <w:right w:val="none" w:sz="0" w:space="0" w:color="auto"/>
      </w:divBdr>
      <w:divsChild>
        <w:div w:id="1862356881">
          <w:marLeft w:val="1080"/>
          <w:marRight w:val="0"/>
          <w:marTop w:val="0"/>
          <w:marBottom w:val="120"/>
          <w:divBdr>
            <w:top w:val="none" w:sz="0" w:space="0" w:color="auto"/>
            <w:left w:val="none" w:sz="0" w:space="0" w:color="auto"/>
            <w:bottom w:val="none" w:sz="0" w:space="0" w:color="auto"/>
            <w:right w:val="none" w:sz="0" w:space="0" w:color="auto"/>
          </w:divBdr>
        </w:div>
      </w:divsChild>
    </w:div>
    <w:div w:id="571238743">
      <w:bodyDiv w:val="1"/>
      <w:marLeft w:val="0"/>
      <w:marRight w:val="0"/>
      <w:marTop w:val="0"/>
      <w:marBottom w:val="0"/>
      <w:divBdr>
        <w:top w:val="none" w:sz="0" w:space="0" w:color="auto"/>
        <w:left w:val="none" w:sz="0" w:space="0" w:color="auto"/>
        <w:bottom w:val="none" w:sz="0" w:space="0" w:color="auto"/>
        <w:right w:val="none" w:sz="0" w:space="0" w:color="auto"/>
      </w:divBdr>
    </w:div>
    <w:div w:id="576717660">
      <w:bodyDiv w:val="1"/>
      <w:marLeft w:val="0"/>
      <w:marRight w:val="0"/>
      <w:marTop w:val="0"/>
      <w:marBottom w:val="0"/>
      <w:divBdr>
        <w:top w:val="none" w:sz="0" w:space="0" w:color="auto"/>
        <w:left w:val="none" w:sz="0" w:space="0" w:color="auto"/>
        <w:bottom w:val="none" w:sz="0" w:space="0" w:color="auto"/>
        <w:right w:val="none" w:sz="0" w:space="0" w:color="auto"/>
      </w:divBdr>
    </w:div>
    <w:div w:id="996225383">
      <w:bodyDiv w:val="1"/>
      <w:marLeft w:val="0"/>
      <w:marRight w:val="0"/>
      <w:marTop w:val="0"/>
      <w:marBottom w:val="0"/>
      <w:divBdr>
        <w:top w:val="none" w:sz="0" w:space="0" w:color="auto"/>
        <w:left w:val="none" w:sz="0" w:space="0" w:color="auto"/>
        <w:bottom w:val="none" w:sz="0" w:space="0" w:color="auto"/>
        <w:right w:val="none" w:sz="0" w:space="0" w:color="auto"/>
      </w:divBdr>
      <w:divsChild>
        <w:div w:id="164128139">
          <w:marLeft w:val="0"/>
          <w:marRight w:val="0"/>
          <w:marTop w:val="0"/>
          <w:marBottom w:val="0"/>
          <w:divBdr>
            <w:top w:val="none" w:sz="0" w:space="0" w:color="auto"/>
            <w:left w:val="none" w:sz="0" w:space="0" w:color="auto"/>
            <w:bottom w:val="none" w:sz="0" w:space="0" w:color="auto"/>
            <w:right w:val="none" w:sz="0" w:space="0" w:color="auto"/>
          </w:divBdr>
          <w:divsChild>
            <w:div w:id="1250584110">
              <w:marLeft w:val="0"/>
              <w:marRight w:val="0"/>
              <w:marTop w:val="1350"/>
              <w:marBottom w:val="495"/>
              <w:divBdr>
                <w:top w:val="none" w:sz="0" w:space="0" w:color="auto"/>
                <w:left w:val="none" w:sz="0" w:space="0" w:color="auto"/>
                <w:bottom w:val="none" w:sz="0" w:space="0" w:color="auto"/>
                <w:right w:val="none" w:sz="0" w:space="0" w:color="auto"/>
              </w:divBdr>
              <w:divsChild>
                <w:div w:id="12332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5646">
      <w:bodyDiv w:val="1"/>
      <w:marLeft w:val="0"/>
      <w:marRight w:val="0"/>
      <w:marTop w:val="0"/>
      <w:marBottom w:val="0"/>
      <w:divBdr>
        <w:top w:val="none" w:sz="0" w:space="0" w:color="auto"/>
        <w:left w:val="none" w:sz="0" w:space="0" w:color="auto"/>
        <w:bottom w:val="none" w:sz="0" w:space="0" w:color="auto"/>
        <w:right w:val="none" w:sz="0" w:space="0" w:color="auto"/>
      </w:divBdr>
    </w:div>
    <w:div w:id="1202400361">
      <w:bodyDiv w:val="1"/>
      <w:marLeft w:val="0"/>
      <w:marRight w:val="0"/>
      <w:marTop w:val="0"/>
      <w:marBottom w:val="0"/>
      <w:divBdr>
        <w:top w:val="none" w:sz="0" w:space="0" w:color="auto"/>
        <w:left w:val="none" w:sz="0" w:space="0" w:color="auto"/>
        <w:bottom w:val="none" w:sz="0" w:space="0" w:color="auto"/>
        <w:right w:val="none" w:sz="0" w:space="0" w:color="auto"/>
      </w:divBdr>
    </w:div>
    <w:div w:id="1244603995">
      <w:bodyDiv w:val="1"/>
      <w:marLeft w:val="0"/>
      <w:marRight w:val="0"/>
      <w:marTop w:val="0"/>
      <w:marBottom w:val="0"/>
      <w:divBdr>
        <w:top w:val="none" w:sz="0" w:space="0" w:color="auto"/>
        <w:left w:val="none" w:sz="0" w:space="0" w:color="auto"/>
        <w:bottom w:val="none" w:sz="0" w:space="0" w:color="auto"/>
        <w:right w:val="none" w:sz="0" w:space="0" w:color="auto"/>
      </w:divBdr>
    </w:div>
    <w:div w:id="1368292061">
      <w:bodyDiv w:val="1"/>
      <w:marLeft w:val="0"/>
      <w:marRight w:val="0"/>
      <w:marTop w:val="0"/>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sChild>
            <w:div w:id="738400756">
              <w:marLeft w:val="0"/>
              <w:marRight w:val="0"/>
              <w:marTop w:val="0"/>
              <w:marBottom w:val="0"/>
              <w:divBdr>
                <w:top w:val="none" w:sz="0" w:space="0" w:color="auto"/>
                <w:left w:val="none" w:sz="0" w:space="0" w:color="auto"/>
                <w:bottom w:val="none" w:sz="0" w:space="0" w:color="auto"/>
                <w:right w:val="none" w:sz="0" w:space="0" w:color="auto"/>
              </w:divBdr>
              <w:divsChild>
                <w:div w:id="805970911">
                  <w:marLeft w:val="0"/>
                  <w:marRight w:val="0"/>
                  <w:marTop w:val="0"/>
                  <w:marBottom w:val="0"/>
                  <w:divBdr>
                    <w:top w:val="none" w:sz="0" w:space="0" w:color="auto"/>
                    <w:left w:val="none" w:sz="0" w:space="0" w:color="auto"/>
                    <w:bottom w:val="none" w:sz="0" w:space="0" w:color="auto"/>
                    <w:right w:val="none" w:sz="0" w:space="0" w:color="auto"/>
                  </w:divBdr>
                  <w:divsChild>
                    <w:div w:id="438061623">
                      <w:marLeft w:val="0"/>
                      <w:marRight w:val="0"/>
                      <w:marTop w:val="0"/>
                      <w:marBottom w:val="0"/>
                      <w:divBdr>
                        <w:top w:val="none" w:sz="0" w:space="0" w:color="auto"/>
                        <w:left w:val="none" w:sz="0" w:space="0" w:color="auto"/>
                        <w:bottom w:val="none" w:sz="0" w:space="0" w:color="auto"/>
                        <w:right w:val="none" w:sz="0" w:space="0" w:color="auto"/>
                      </w:divBdr>
                      <w:divsChild>
                        <w:div w:id="11910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69068">
      <w:bodyDiv w:val="1"/>
      <w:marLeft w:val="0"/>
      <w:marRight w:val="0"/>
      <w:marTop w:val="0"/>
      <w:marBottom w:val="0"/>
      <w:divBdr>
        <w:top w:val="none" w:sz="0" w:space="0" w:color="auto"/>
        <w:left w:val="none" w:sz="0" w:space="0" w:color="auto"/>
        <w:bottom w:val="none" w:sz="0" w:space="0" w:color="auto"/>
        <w:right w:val="none" w:sz="0" w:space="0" w:color="auto"/>
      </w:divBdr>
    </w:div>
    <w:div w:id="1573155776">
      <w:bodyDiv w:val="1"/>
      <w:marLeft w:val="0"/>
      <w:marRight w:val="0"/>
      <w:marTop w:val="0"/>
      <w:marBottom w:val="0"/>
      <w:divBdr>
        <w:top w:val="none" w:sz="0" w:space="0" w:color="auto"/>
        <w:left w:val="none" w:sz="0" w:space="0" w:color="auto"/>
        <w:bottom w:val="none" w:sz="0" w:space="0" w:color="auto"/>
        <w:right w:val="none" w:sz="0" w:space="0" w:color="auto"/>
      </w:divBdr>
    </w:div>
    <w:div w:id="1790465567">
      <w:bodyDiv w:val="1"/>
      <w:marLeft w:val="0"/>
      <w:marRight w:val="0"/>
      <w:marTop w:val="0"/>
      <w:marBottom w:val="0"/>
      <w:divBdr>
        <w:top w:val="none" w:sz="0" w:space="0" w:color="auto"/>
        <w:left w:val="none" w:sz="0" w:space="0" w:color="auto"/>
        <w:bottom w:val="none" w:sz="0" w:space="0" w:color="auto"/>
        <w:right w:val="none" w:sz="0" w:space="0" w:color="auto"/>
      </w:divBdr>
      <w:divsChild>
        <w:div w:id="1894194975">
          <w:marLeft w:val="360"/>
          <w:marRight w:val="0"/>
          <w:marTop w:val="200"/>
          <w:marBottom w:val="0"/>
          <w:divBdr>
            <w:top w:val="none" w:sz="0" w:space="0" w:color="auto"/>
            <w:left w:val="none" w:sz="0" w:space="0" w:color="auto"/>
            <w:bottom w:val="none" w:sz="0" w:space="0" w:color="auto"/>
            <w:right w:val="none" w:sz="0" w:space="0" w:color="auto"/>
          </w:divBdr>
        </w:div>
      </w:divsChild>
    </w:div>
    <w:div w:id="1791974140">
      <w:bodyDiv w:val="1"/>
      <w:marLeft w:val="0"/>
      <w:marRight w:val="0"/>
      <w:marTop w:val="0"/>
      <w:marBottom w:val="0"/>
      <w:divBdr>
        <w:top w:val="none" w:sz="0" w:space="0" w:color="auto"/>
        <w:left w:val="none" w:sz="0" w:space="0" w:color="auto"/>
        <w:bottom w:val="none" w:sz="0" w:space="0" w:color="auto"/>
        <w:right w:val="none" w:sz="0" w:space="0" w:color="auto"/>
      </w:divBdr>
    </w:div>
    <w:div w:id="1849951017">
      <w:bodyDiv w:val="1"/>
      <w:marLeft w:val="0"/>
      <w:marRight w:val="0"/>
      <w:marTop w:val="0"/>
      <w:marBottom w:val="0"/>
      <w:divBdr>
        <w:top w:val="none" w:sz="0" w:space="0" w:color="auto"/>
        <w:left w:val="none" w:sz="0" w:space="0" w:color="auto"/>
        <w:bottom w:val="none" w:sz="0" w:space="0" w:color="auto"/>
        <w:right w:val="none" w:sz="0" w:space="0" w:color="auto"/>
      </w:divBdr>
    </w:div>
    <w:div w:id="1907102319">
      <w:bodyDiv w:val="1"/>
      <w:marLeft w:val="0"/>
      <w:marRight w:val="0"/>
      <w:marTop w:val="0"/>
      <w:marBottom w:val="0"/>
      <w:divBdr>
        <w:top w:val="none" w:sz="0" w:space="0" w:color="auto"/>
        <w:left w:val="none" w:sz="0" w:space="0" w:color="auto"/>
        <w:bottom w:val="none" w:sz="0" w:space="0" w:color="auto"/>
        <w:right w:val="none" w:sz="0" w:space="0" w:color="auto"/>
      </w:divBdr>
    </w:div>
    <w:div w:id="1907718579">
      <w:bodyDiv w:val="1"/>
      <w:marLeft w:val="0"/>
      <w:marRight w:val="0"/>
      <w:marTop w:val="0"/>
      <w:marBottom w:val="0"/>
      <w:divBdr>
        <w:top w:val="none" w:sz="0" w:space="0" w:color="auto"/>
        <w:left w:val="none" w:sz="0" w:space="0" w:color="auto"/>
        <w:bottom w:val="none" w:sz="0" w:space="0" w:color="auto"/>
        <w:right w:val="none" w:sz="0" w:space="0" w:color="auto"/>
      </w:divBdr>
    </w:div>
    <w:div w:id="1951668326">
      <w:bodyDiv w:val="1"/>
      <w:marLeft w:val="0"/>
      <w:marRight w:val="0"/>
      <w:marTop w:val="0"/>
      <w:marBottom w:val="0"/>
      <w:divBdr>
        <w:top w:val="none" w:sz="0" w:space="0" w:color="auto"/>
        <w:left w:val="none" w:sz="0" w:space="0" w:color="auto"/>
        <w:bottom w:val="none" w:sz="0" w:space="0" w:color="auto"/>
        <w:right w:val="none" w:sz="0" w:space="0" w:color="auto"/>
      </w:divBdr>
    </w:div>
    <w:div w:id="1978486857">
      <w:bodyDiv w:val="1"/>
      <w:marLeft w:val="0"/>
      <w:marRight w:val="0"/>
      <w:marTop w:val="0"/>
      <w:marBottom w:val="0"/>
      <w:divBdr>
        <w:top w:val="none" w:sz="0" w:space="0" w:color="auto"/>
        <w:left w:val="none" w:sz="0" w:space="0" w:color="auto"/>
        <w:bottom w:val="none" w:sz="0" w:space="0" w:color="auto"/>
        <w:right w:val="none" w:sz="0" w:space="0" w:color="auto"/>
      </w:divBdr>
    </w:div>
    <w:div w:id="2024623302">
      <w:bodyDiv w:val="1"/>
      <w:marLeft w:val="0"/>
      <w:marRight w:val="0"/>
      <w:marTop w:val="0"/>
      <w:marBottom w:val="0"/>
      <w:divBdr>
        <w:top w:val="none" w:sz="0" w:space="0" w:color="auto"/>
        <w:left w:val="none" w:sz="0" w:space="0" w:color="auto"/>
        <w:bottom w:val="none" w:sz="0" w:space="0" w:color="auto"/>
        <w:right w:val="none" w:sz="0" w:space="0" w:color="auto"/>
      </w:divBdr>
    </w:div>
    <w:div w:id="203287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02CAD-F4C3-414F-915F-91AD3EC6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551</Words>
  <Characters>3145</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vector>
  </TitlesOfParts>
  <Company>アルテック（株）</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山川 知世乃</dc:creator>
  <cp:lastModifiedBy>福井 公亮</cp:lastModifiedBy>
  <cp:revision>2</cp:revision>
  <cp:lastPrinted>2016-06-17T04:17:00Z</cp:lastPrinted>
  <dcterms:created xsi:type="dcterms:W3CDTF">2017-02-06T02:57:00Z</dcterms:created>
  <dcterms:modified xsi:type="dcterms:W3CDTF">2017-02-06T02:57:00Z</dcterms:modified>
</cp:coreProperties>
</file>